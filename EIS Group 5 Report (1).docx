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9731A" w:rsidP="00B16E2C" w:rsidRDefault="25ACEAD8" w14:paraId="14FAEEC7" w14:textId="2B2BB0B9">
      <w:pPr>
        <w:jc w:val="both"/>
        <w:rPr>
          <w:rFonts w:ascii="-webkit-standard" w:hAnsi="-webkit-standard" w:eastAsia="-webkit-standard" w:cs="-webkit-standard"/>
          <w:b/>
          <w:bCs/>
          <w:color w:val="000000" w:themeColor="text1"/>
          <w:sz w:val="44"/>
          <w:szCs w:val="44"/>
          <w:lang w:val="en-US"/>
        </w:rPr>
      </w:pPr>
      <w:r w:rsidRPr="7E618367">
        <w:rPr>
          <w:rFonts w:ascii="-webkit-standard" w:hAnsi="-webkit-standard" w:eastAsia="-webkit-standard" w:cs="-webkit-standard"/>
          <w:b/>
          <w:bCs/>
          <w:color w:val="000000" w:themeColor="text1"/>
          <w:sz w:val="44"/>
          <w:szCs w:val="44"/>
          <w:lang w:val="en-US"/>
        </w:rPr>
        <w:t>INMT</w:t>
      </w:r>
      <w:r w:rsidRPr="7E618367" w:rsidR="2299513C">
        <w:rPr>
          <w:rFonts w:ascii="-webkit-standard" w:hAnsi="-webkit-standard" w:eastAsia="-webkit-standard" w:cs="-webkit-standard"/>
          <w:b/>
          <w:bCs/>
          <w:color w:val="000000" w:themeColor="text1"/>
          <w:sz w:val="44"/>
          <w:szCs w:val="44"/>
          <w:lang w:val="en-US"/>
        </w:rPr>
        <w:t>5501 Enterprise Information Systems</w:t>
      </w:r>
    </w:p>
    <w:p w:rsidR="0089731A" w:rsidP="00B16E2C" w:rsidRDefault="2299513C" w14:paraId="686AA183" w14:textId="034AACCE">
      <w:pPr>
        <w:ind w:left="3600"/>
        <w:jc w:val="both"/>
        <w:rPr>
          <w:rFonts w:ascii="-webkit-standard" w:hAnsi="-webkit-standard" w:eastAsia="-webkit-standard" w:cs="-webkit-standard"/>
          <w:sz w:val="44"/>
          <w:szCs w:val="44"/>
          <w:lang w:val="en-US"/>
        </w:rPr>
      </w:pPr>
      <w:r w:rsidRPr="7E618367">
        <w:rPr>
          <w:rFonts w:ascii="-webkit-standard" w:hAnsi="-webkit-standard" w:eastAsia="-webkit-standard" w:cs="-webkit-standard"/>
          <w:b/>
          <w:bCs/>
          <w:color w:val="000000" w:themeColor="text1"/>
          <w:sz w:val="28"/>
          <w:szCs w:val="28"/>
          <w:lang w:val="en-US"/>
        </w:rPr>
        <w:t>Group Report</w:t>
      </w:r>
    </w:p>
    <w:p w:rsidR="0089731A" w:rsidP="00B16E2C" w:rsidRDefault="25ACEAD8" w14:paraId="5A93DE67" w14:textId="2974E738">
      <w:pPr>
        <w:ind w:left="2160" w:firstLine="720"/>
        <w:jc w:val="both"/>
      </w:pPr>
      <w:r>
        <w:rPr>
          <w:noProof/>
        </w:rPr>
        <w:drawing>
          <wp:inline distT="0" distB="0" distL="0" distR="0" wp14:anchorId="123EBE0C" wp14:editId="3F07D5A0">
            <wp:extent cx="2590800" cy="2590800"/>
            <wp:effectExtent l="0" t="0" r="0" b="0"/>
            <wp:docPr id="496700969" name="Picture 49670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rsidR="7E618367" w:rsidP="00B16E2C" w:rsidRDefault="7E618367" w14:paraId="3888F839" w14:textId="37CD93BE">
      <w:pPr>
        <w:jc w:val="both"/>
        <w:rPr>
          <w:b/>
          <w:bCs/>
          <w:u w:val="single"/>
        </w:rPr>
      </w:pPr>
    </w:p>
    <w:p w:rsidR="3FFEA16F" w:rsidP="00B16E2C" w:rsidRDefault="3FFEA16F" w14:paraId="4DE810B6" w14:textId="7EF05E85">
      <w:pPr>
        <w:jc w:val="both"/>
        <w:rPr>
          <w:b/>
          <w:bCs/>
          <w:u w:val="single"/>
        </w:rPr>
      </w:pPr>
      <w:r w:rsidRPr="7E618367">
        <w:rPr>
          <w:b/>
          <w:bCs/>
          <w:u w:val="single"/>
        </w:rPr>
        <w:t>Group 5</w:t>
      </w:r>
    </w:p>
    <w:p w:rsidR="3FFEA16F" w:rsidP="00B16E2C" w:rsidRDefault="3FFEA16F" w14:paraId="2BA57952" w14:textId="340C9095">
      <w:pPr>
        <w:jc w:val="both"/>
        <w:rPr>
          <w:rFonts w:ascii="Calibri" w:hAnsi="Calibri" w:eastAsia="Calibri" w:cs="Calibri"/>
          <w:b/>
          <w:bCs/>
          <w:color w:val="000000" w:themeColor="text1"/>
          <w:sz w:val="24"/>
          <w:szCs w:val="24"/>
        </w:rPr>
      </w:pPr>
      <w:r w:rsidRPr="7E618367">
        <w:rPr>
          <w:rFonts w:ascii="Calibri" w:hAnsi="Calibri" w:eastAsia="Calibri" w:cs="Calibri"/>
          <w:b/>
          <w:bCs/>
          <w:color w:val="000000" w:themeColor="text1"/>
          <w:sz w:val="24"/>
          <w:szCs w:val="24"/>
        </w:rPr>
        <w:t>Aru Wadhawan (Aru)</w:t>
      </w:r>
      <w:r>
        <w:tab/>
      </w:r>
      <w:r>
        <w:tab/>
      </w:r>
      <w:r>
        <w:tab/>
      </w:r>
      <w:r w:rsidRPr="7E618367">
        <w:rPr>
          <w:rFonts w:ascii="Calibri" w:hAnsi="Calibri" w:eastAsia="Calibri" w:cs="Calibri"/>
          <w:b/>
          <w:bCs/>
          <w:color w:val="000000" w:themeColor="text1"/>
          <w:sz w:val="24"/>
          <w:szCs w:val="24"/>
        </w:rPr>
        <w:t>23679187</w:t>
      </w:r>
    </w:p>
    <w:p w:rsidR="3FFEA16F" w:rsidP="00B16E2C" w:rsidRDefault="3FFEA16F" w14:paraId="041BB774" w14:textId="22DC8E0A">
      <w:pPr>
        <w:jc w:val="both"/>
        <w:rPr>
          <w:rFonts w:ascii="Calibri" w:hAnsi="Calibri" w:eastAsia="Calibri" w:cs="Calibri"/>
          <w:b/>
          <w:bCs/>
          <w:color w:val="000000" w:themeColor="text1"/>
          <w:sz w:val="24"/>
          <w:szCs w:val="24"/>
        </w:rPr>
      </w:pPr>
      <w:r w:rsidRPr="7E618367">
        <w:rPr>
          <w:rFonts w:ascii="Calibri" w:hAnsi="Calibri" w:eastAsia="Calibri" w:cs="Calibri"/>
          <w:b/>
          <w:bCs/>
          <w:color w:val="000000" w:themeColor="text1"/>
          <w:sz w:val="24"/>
          <w:szCs w:val="24"/>
        </w:rPr>
        <w:t>Khai Pham (Khai)</w:t>
      </w:r>
      <w:r>
        <w:tab/>
      </w:r>
      <w:r>
        <w:tab/>
      </w:r>
      <w:r>
        <w:tab/>
      </w:r>
      <w:r w:rsidRPr="7E618367">
        <w:rPr>
          <w:rFonts w:ascii="Calibri" w:hAnsi="Calibri" w:eastAsia="Calibri" w:cs="Calibri"/>
          <w:b/>
          <w:bCs/>
          <w:color w:val="000000" w:themeColor="text1"/>
          <w:sz w:val="24"/>
          <w:szCs w:val="24"/>
        </w:rPr>
        <w:t>23767122</w:t>
      </w:r>
    </w:p>
    <w:p w:rsidR="6F58C70E" w:rsidP="00B16E2C" w:rsidRDefault="6F58C70E" w14:paraId="43A1193E" w14:textId="1A99BD92">
      <w:pPr>
        <w:jc w:val="both"/>
        <w:rPr>
          <w:rFonts w:ascii="Calibri" w:hAnsi="Calibri" w:eastAsia="Calibri" w:cs="Calibri"/>
          <w:b/>
          <w:bCs/>
          <w:color w:val="000000" w:themeColor="text1"/>
          <w:sz w:val="24"/>
          <w:szCs w:val="24"/>
        </w:rPr>
      </w:pPr>
      <w:r w:rsidRPr="7E618367">
        <w:rPr>
          <w:rFonts w:ascii="Calibri" w:hAnsi="Calibri" w:eastAsia="Calibri" w:cs="Calibri"/>
          <w:b/>
          <w:bCs/>
          <w:color w:val="000000" w:themeColor="text1"/>
          <w:sz w:val="24"/>
          <w:szCs w:val="24"/>
        </w:rPr>
        <w:t>Khin Wah Wah Soe Myint (Wah)</w:t>
      </w:r>
      <w:r>
        <w:tab/>
      </w:r>
      <w:r w:rsidRPr="7E618367">
        <w:rPr>
          <w:rFonts w:ascii="Calibri" w:hAnsi="Calibri" w:eastAsia="Calibri" w:cs="Calibri"/>
          <w:b/>
          <w:bCs/>
          <w:color w:val="000000" w:themeColor="text1"/>
          <w:sz w:val="24"/>
          <w:szCs w:val="24"/>
        </w:rPr>
        <w:t>23671023</w:t>
      </w:r>
    </w:p>
    <w:p w:rsidR="3FFEA16F" w:rsidP="00B16E2C" w:rsidRDefault="3FFEA16F" w14:paraId="5DF803E3" w14:textId="34D8F6F0">
      <w:pPr>
        <w:jc w:val="both"/>
        <w:rPr>
          <w:rFonts w:ascii="Calibri" w:hAnsi="Calibri" w:eastAsia="Calibri" w:cs="Calibri"/>
          <w:b/>
          <w:bCs/>
          <w:color w:val="000000" w:themeColor="text1"/>
          <w:sz w:val="24"/>
          <w:szCs w:val="24"/>
        </w:rPr>
      </w:pPr>
      <w:r w:rsidRPr="2F8F602F" w:rsidR="777C3C76">
        <w:rPr>
          <w:rFonts w:ascii="Calibri" w:hAnsi="Calibri" w:eastAsia="Calibri" w:cs="Calibri"/>
          <w:b w:val="1"/>
          <w:bCs w:val="1"/>
          <w:color w:val="000000" w:themeColor="text1" w:themeTint="FF" w:themeShade="FF"/>
          <w:sz w:val="24"/>
          <w:szCs w:val="24"/>
        </w:rPr>
        <w:t>Hnin Ei Kyaw Win (Ei)</w:t>
      </w:r>
      <w:r>
        <w:tab/>
      </w:r>
      <w:r>
        <w:tab/>
      </w:r>
      <w:r>
        <w:tab/>
      </w:r>
      <w:r w:rsidRPr="2F8F602F" w:rsidR="777C3C76">
        <w:rPr>
          <w:rFonts w:ascii="Calibri" w:hAnsi="Calibri" w:eastAsia="Calibri" w:cs="Calibri"/>
          <w:b w:val="1"/>
          <w:bCs w:val="1"/>
          <w:color w:val="000000" w:themeColor="text1" w:themeTint="FF" w:themeShade="FF"/>
          <w:sz w:val="24"/>
          <w:szCs w:val="24"/>
        </w:rPr>
        <w:t>22638714</w:t>
      </w:r>
    </w:p>
    <w:p w:rsidR="7E618367" w:rsidP="2F8F602F" w:rsidRDefault="7E618367" w14:paraId="777C3C76">
      <w:pPr>
        <w:jc w:val="both"/>
        <w:rPr>
          <w:noProof/>
        </w:rPr>
      </w:pPr>
      <w:r>
        <w:br w:type="page"/>
      </w:r>
      <w:r>
        <w:fldChar w:fldCharType="begin"/>
      </w:r>
      <w:r>
        <w:instrText xml:space="preserve"> TOC \o "1-2" \h \z \u </w:instrText>
      </w:r>
      <w:r>
        <w:fldChar w:fldCharType="separate"/>
      </w:r>
    </w:p>
    <w:p w:rsidR="00D71264" w:rsidP="2F8F602F" w:rsidRDefault="00D71264" w14:paraId="2F8F602F" w14:textId="436E1080">
      <w:pPr>
        <w:pStyle w:val="TOC1"/>
        <w:tabs>
          <w:tab w:val="right" w:leader="dot" w:pos="9016"/>
        </w:tabs>
        <w:rPr>
          <w:noProof/>
        </w:rPr>
      </w:pPr>
      <w:r w:rsidRPr="2F8F602F" w:rsidR="00D71264">
        <w:rPr>
          <w:rStyle w:val="Hyperlink"/>
          <w:noProof/>
        </w:rPr>
        <w:t>Table of content</w:t>
      </w:r>
      <w:r>
        <w:br/>
      </w:r>
      <w:hyperlink w:anchor="_Toc117268746">
        <w:r w:rsidRPr="2F8F602F" w:rsidR="008469D5">
          <w:rPr>
            <w:rStyle w:val="Hyperlink"/>
            <w:noProof/>
          </w:rPr>
          <w:t>Introduction to WA furniture</w:t>
        </w:r>
        <w:r>
          <w:tab/>
        </w:r>
        <w:r w:rsidRPr="2F8F602F">
          <w:rPr>
            <w:noProof/>
          </w:rPr>
          <w:fldChar w:fldCharType="begin"/>
        </w:r>
        <w:r w:rsidRPr="2F8F602F">
          <w:rPr>
            <w:noProof/>
          </w:rPr>
          <w:instrText xml:space="preserve"> PAGEREF _Toc117268746 \h </w:instrText>
        </w:r>
        <w:r w:rsidRPr="2F8F602F">
          <w:rPr>
            <w:noProof/>
          </w:rPr>
          <w:fldChar w:fldCharType="separate"/>
        </w:r>
        <w:r w:rsidRPr="2F8F602F" w:rsidR="008469D5">
          <w:rPr>
            <w:noProof/>
          </w:rPr>
          <w:t>3</w:t>
        </w:r>
        <w:r w:rsidRPr="2F8F602F">
          <w:rPr>
            <w:noProof/>
          </w:rPr>
          <w:fldChar w:fldCharType="end"/>
        </w:r>
      </w:hyperlink>
    </w:p>
    <w:p w:rsidR="008469D5" w:rsidP="2F8F602F" w:rsidRDefault="008469D5" w14:paraId="7290D82C" w14:textId="68A3CE7D">
      <w:pPr>
        <w:pStyle w:val="TOC1"/>
        <w:tabs>
          <w:tab w:val="right" w:leader="dot" w:pos="9016"/>
        </w:tabs>
        <w:rPr>
          <w:noProof/>
        </w:rPr>
      </w:pPr>
      <w:hyperlink w:anchor="_Toc117268747">
        <w:r w:rsidRPr="2F8F602F" w:rsidR="008469D5">
          <w:rPr>
            <w:rStyle w:val="Hyperlink"/>
            <w:noProof/>
          </w:rPr>
          <w:t>Project scope</w:t>
        </w:r>
        <w:r>
          <w:tab/>
        </w:r>
        <w:r w:rsidRPr="2F8F602F">
          <w:rPr>
            <w:noProof/>
          </w:rPr>
          <w:fldChar w:fldCharType="begin"/>
        </w:r>
        <w:r w:rsidRPr="2F8F602F">
          <w:rPr>
            <w:noProof/>
          </w:rPr>
          <w:instrText xml:space="preserve"> PAGEREF _Toc117268747 \h </w:instrText>
        </w:r>
        <w:r w:rsidRPr="2F8F602F">
          <w:rPr>
            <w:noProof/>
          </w:rPr>
          <w:fldChar w:fldCharType="separate"/>
        </w:r>
        <w:r w:rsidRPr="2F8F602F" w:rsidR="008469D5">
          <w:rPr>
            <w:noProof/>
          </w:rPr>
          <w:t>3</w:t>
        </w:r>
        <w:r w:rsidRPr="2F8F602F">
          <w:rPr>
            <w:noProof/>
          </w:rPr>
          <w:fldChar w:fldCharType="end"/>
        </w:r>
      </w:hyperlink>
    </w:p>
    <w:p w:rsidR="008469D5" w:rsidP="2F8F602F" w:rsidRDefault="008469D5" w14:paraId="5102E467" w14:textId="4CD0C3CF">
      <w:pPr>
        <w:pStyle w:val="TOC1"/>
        <w:tabs>
          <w:tab w:val="right" w:leader="dot" w:pos="9016"/>
        </w:tabs>
        <w:rPr>
          <w:noProof/>
        </w:rPr>
      </w:pPr>
      <w:hyperlink w:anchor="_Toc117268748">
        <w:r w:rsidRPr="2F8F602F" w:rsidR="008469D5">
          <w:rPr>
            <w:rStyle w:val="Hyperlink"/>
            <w:noProof/>
          </w:rPr>
          <w:t>Key requirements</w:t>
        </w:r>
        <w:r>
          <w:tab/>
        </w:r>
        <w:r w:rsidRPr="2F8F602F">
          <w:rPr>
            <w:noProof/>
          </w:rPr>
          <w:fldChar w:fldCharType="begin"/>
        </w:r>
        <w:r w:rsidRPr="2F8F602F">
          <w:rPr>
            <w:noProof/>
          </w:rPr>
          <w:instrText xml:space="preserve"> PAGEREF _Toc117268748 \h </w:instrText>
        </w:r>
        <w:r w:rsidRPr="2F8F602F">
          <w:rPr>
            <w:noProof/>
          </w:rPr>
          <w:fldChar w:fldCharType="separate"/>
        </w:r>
        <w:r w:rsidRPr="2F8F602F" w:rsidR="008469D5">
          <w:rPr>
            <w:noProof/>
          </w:rPr>
          <w:t>4</w:t>
        </w:r>
        <w:r w:rsidRPr="2F8F602F">
          <w:rPr>
            <w:noProof/>
          </w:rPr>
          <w:fldChar w:fldCharType="end"/>
        </w:r>
      </w:hyperlink>
    </w:p>
    <w:p w:rsidR="008469D5" w:rsidP="2F8F602F" w:rsidRDefault="008469D5" w14:paraId="575BD00E" w14:textId="15248915">
      <w:pPr>
        <w:pStyle w:val="TOC2"/>
        <w:tabs>
          <w:tab w:val="right" w:leader="dot" w:pos="9016"/>
        </w:tabs>
        <w:rPr>
          <w:noProof/>
        </w:rPr>
      </w:pPr>
      <w:hyperlink w:anchor="_Toc117268749">
        <w:r w:rsidRPr="2F8F602F" w:rsidR="008469D5">
          <w:rPr>
            <w:rStyle w:val="Hyperlink"/>
            <w:noProof/>
          </w:rPr>
          <w:t>Odoo’s event-driven-process (EPC) diagram for WA furniture</w:t>
        </w:r>
        <w:r>
          <w:tab/>
        </w:r>
        <w:r w:rsidRPr="2F8F602F">
          <w:rPr>
            <w:noProof/>
          </w:rPr>
          <w:fldChar w:fldCharType="begin"/>
        </w:r>
        <w:r w:rsidRPr="2F8F602F">
          <w:rPr>
            <w:noProof/>
          </w:rPr>
          <w:instrText xml:space="preserve"> PAGEREF _Toc117268749 \h </w:instrText>
        </w:r>
        <w:r w:rsidRPr="2F8F602F">
          <w:rPr>
            <w:noProof/>
          </w:rPr>
          <w:fldChar w:fldCharType="separate"/>
        </w:r>
        <w:r w:rsidRPr="2F8F602F" w:rsidR="008469D5">
          <w:rPr>
            <w:noProof/>
          </w:rPr>
          <w:t>5</w:t>
        </w:r>
        <w:r w:rsidRPr="2F8F602F">
          <w:rPr>
            <w:noProof/>
          </w:rPr>
          <w:fldChar w:fldCharType="end"/>
        </w:r>
      </w:hyperlink>
    </w:p>
    <w:p w:rsidR="008469D5" w:rsidP="2F8F602F" w:rsidRDefault="008469D5" w14:paraId="317D95C6" w14:textId="44CDE73E">
      <w:pPr>
        <w:pStyle w:val="TOC2"/>
        <w:tabs>
          <w:tab w:val="right" w:leader="dot" w:pos="9016"/>
        </w:tabs>
        <w:rPr>
          <w:noProof/>
        </w:rPr>
      </w:pPr>
      <w:hyperlink w:anchor="_Toc117268750">
        <w:r w:rsidRPr="2F8F602F" w:rsidR="008469D5">
          <w:rPr>
            <w:rStyle w:val="Hyperlink"/>
            <w:noProof/>
            <w:lang w:val="en-US"/>
          </w:rPr>
          <w:t>Verbal description of EPC diagram for WA Furniture is:</w:t>
        </w:r>
        <w:r>
          <w:tab/>
        </w:r>
        <w:r w:rsidRPr="2F8F602F">
          <w:rPr>
            <w:noProof/>
          </w:rPr>
          <w:fldChar w:fldCharType="begin"/>
        </w:r>
        <w:r w:rsidRPr="2F8F602F">
          <w:rPr>
            <w:noProof/>
          </w:rPr>
          <w:instrText xml:space="preserve"> PAGEREF _Toc117268750 \h </w:instrText>
        </w:r>
        <w:r w:rsidRPr="2F8F602F">
          <w:rPr>
            <w:noProof/>
          </w:rPr>
          <w:fldChar w:fldCharType="separate"/>
        </w:r>
        <w:r w:rsidRPr="2F8F602F" w:rsidR="008469D5">
          <w:rPr>
            <w:noProof/>
          </w:rPr>
          <w:t>5</w:t>
        </w:r>
        <w:r w:rsidRPr="2F8F602F">
          <w:rPr>
            <w:noProof/>
          </w:rPr>
          <w:fldChar w:fldCharType="end"/>
        </w:r>
      </w:hyperlink>
    </w:p>
    <w:p w:rsidR="008469D5" w:rsidP="2F8F602F" w:rsidRDefault="008469D5" w14:paraId="016454F4" w14:textId="3ED178BB">
      <w:pPr>
        <w:pStyle w:val="TOC1"/>
        <w:tabs>
          <w:tab w:val="right" w:leader="dot" w:pos="9016"/>
        </w:tabs>
        <w:rPr>
          <w:noProof/>
        </w:rPr>
      </w:pPr>
      <w:hyperlink w:anchor="_Toc117268751">
        <w:r w:rsidRPr="2F8F602F" w:rsidR="008469D5">
          <w:rPr>
            <w:rStyle w:val="Hyperlink"/>
            <w:noProof/>
          </w:rPr>
          <w:t>Addressing to the limitations</w:t>
        </w:r>
        <w:r>
          <w:tab/>
        </w:r>
        <w:r w:rsidRPr="2F8F602F">
          <w:rPr>
            <w:noProof/>
          </w:rPr>
          <w:fldChar w:fldCharType="begin"/>
        </w:r>
        <w:r w:rsidRPr="2F8F602F">
          <w:rPr>
            <w:noProof/>
          </w:rPr>
          <w:instrText xml:space="preserve"> PAGEREF _Toc117268751 \h </w:instrText>
        </w:r>
        <w:r w:rsidRPr="2F8F602F">
          <w:rPr>
            <w:noProof/>
          </w:rPr>
          <w:fldChar w:fldCharType="separate"/>
        </w:r>
        <w:r w:rsidRPr="2F8F602F" w:rsidR="008469D5">
          <w:rPr>
            <w:noProof/>
          </w:rPr>
          <w:t>6</w:t>
        </w:r>
        <w:r w:rsidRPr="2F8F602F">
          <w:rPr>
            <w:noProof/>
          </w:rPr>
          <w:fldChar w:fldCharType="end"/>
        </w:r>
      </w:hyperlink>
    </w:p>
    <w:p w:rsidR="008469D5" w:rsidP="2F8F602F" w:rsidRDefault="008469D5" w14:paraId="61A5F532" w14:textId="2502159D">
      <w:pPr>
        <w:pStyle w:val="TOC1"/>
        <w:tabs>
          <w:tab w:val="right" w:leader="dot" w:pos="9016"/>
        </w:tabs>
        <w:rPr>
          <w:noProof/>
        </w:rPr>
      </w:pPr>
      <w:hyperlink w:anchor="_Toc117268752">
        <w:r w:rsidRPr="2F8F602F" w:rsidR="008469D5">
          <w:rPr>
            <w:rStyle w:val="Hyperlink"/>
            <w:noProof/>
          </w:rPr>
          <w:t xml:space="preserve">Recommendations </w:t>
        </w:r>
        <w:r>
          <w:tab/>
        </w:r>
        <w:r w:rsidRPr="2F8F602F">
          <w:rPr>
            <w:noProof/>
          </w:rPr>
          <w:fldChar w:fldCharType="begin"/>
        </w:r>
        <w:r w:rsidRPr="2F8F602F">
          <w:rPr>
            <w:noProof/>
          </w:rPr>
          <w:instrText xml:space="preserve"> PAGEREF _Toc117268752 \h </w:instrText>
        </w:r>
        <w:r w:rsidRPr="2F8F602F">
          <w:rPr>
            <w:noProof/>
          </w:rPr>
          <w:fldChar w:fldCharType="separate"/>
        </w:r>
        <w:r w:rsidRPr="2F8F602F" w:rsidR="008469D5">
          <w:rPr>
            <w:noProof/>
          </w:rPr>
          <w:t>8</w:t>
        </w:r>
        <w:r w:rsidRPr="2F8F602F">
          <w:rPr>
            <w:noProof/>
          </w:rPr>
          <w:fldChar w:fldCharType="end"/>
        </w:r>
      </w:hyperlink>
    </w:p>
    <w:p w:rsidR="008469D5" w:rsidP="2F8F602F" w:rsidRDefault="008469D5" w14:paraId="1FFB739C" w14:textId="59605291">
      <w:pPr>
        <w:pStyle w:val="TOC1"/>
        <w:tabs>
          <w:tab w:val="right" w:leader="dot" w:pos="9016"/>
        </w:tabs>
        <w:rPr>
          <w:noProof/>
        </w:rPr>
      </w:pPr>
      <w:hyperlink w:anchor="_Toc117268753">
        <w:r w:rsidRPr="2F8F602F" w:rsidR="008469D5">
          <w:rPr>
            <w:rStyle w:val="Hyperlink"/>
            <w:noProof/>
          </w:rPr>
          <w:t>Conclusion</w:t>
        </w:r>
        <w:r>
          <w:tab/>
        </w:r>
        <w:r w:rsidRPr="2F8F602F">
          <w:rPr>
            <w:noProof/>
          </w:rPr>
          <w:fldChar w:fldCharType="begin"/>
        </w:r>
        <w:r w:rsidRPr="2F8F602F">
          <w:rPr>
            <w:noProof/>
          </w:rPr>
          <w:instrText xml:space="preserve"> PAGEREF _Toc117268753 \h </w:instrText>
        </w:r>
        <w:r w:rsidRPr="2F8F602F">
          <w:rPr>
            <w:noProof/>
          </w:rPr>
          <w:fldChar w:fldCharType="separate"/>
        </w:r>
        <w:r w:rsidRPr="2F8F602F" w:rsidR="008469D5">
          <w:rPr>
            <w:noProof/>
          </w:rPr>
          <w:t>8</w:t>
        </w:r>
        <w:r w:rsidRPr="2F8F602F">
          <w:rPr>
            <w:noProof/>
          </w:rPr>
          <w:fldChar w:fldCharType="end"/>
        </w:r>
      </w:hyperlink>
    </w:p>
    <w:p w:rsidR="008469D5" w:rsidP="2F8F602F" w:rsidRDefault="008469D5" w14:paraId="7683531B" w14:textId="7D545C9D">
      <w:pPr>
        <w:pStyle w:val="TOC1"/>
        <w:tabs>
          <w:tab w:val="right" w:leader="dot" w:pos="9016"/>
        </w:tabs>
        <w:rPr>
          <w:noProof/>
        </w:rPr>
      </w:pPr>
      <w:hyperlink w:anchor="_Toc117268754">
        <w:r w:rsidRPr="2F8F602F" w:rsidR="008469D5">
          <w:rPr>
            <w:rStyle w:val="Hyperlink"/>
            <w:noProof/>
          </w:rPr>
          <w:t>References</w:t>
        </w:r>
        <w:r>
          <w:tab/>
        </w:r>
        <w:r w:rsidRPr="2F8F602F">
          <w:rPr>
            <w:noProof/>
          </w:rPr>
          <w:fldChar w:fldCharType="begin"/>
        </w:r>
        <w:r w:rsidRPr="2F8F602F">
          <w:rPr>
            <w:noProof/>
          </w:rPr>
          <w:instrText xml:space="preserve"> PAGEREF _Toc117268754 \h </w:instrText>
        </w:r>
        <w:r w:rsidRPr="2F8F602F">
          <w:rPr>
            <w:noProof/>
          </w:rPr>
          <w:fldChar w:fldCharType="separate"/>
        </w:r>
        <w:r w:rsidRPr="2F8F602F" w:rsidR="008469D5">
          <w:rPr>
            <w:noProof/>
          </w:rPr>
          <w:t>9</w:t>
        </w:r>
        <w:r w:rsidRPr="2F8F602F">
          <w:rPr>
            <w:noProof/>
          </w:rPr>
          <w:fldChar w:fldCharType="end"/>
        </w:r>
      </w:hyperlink>
    </w:p>
    <w:p w:rsidR="1A2F2E87" w:rsidP="00B16E2C" w:rsidRDefault="1A2F2E87" w14:paraId="019C83A9" w14:textId="1869A729">
      <w:pPr>
        <w:jc w:val="both"/>
        <w:rPr>
          <w:rFonts w:ascii="Calibri" w:hAnsi="Calibri" w:eastAsia="Calibri" w:cs="Calibri"/>
          <w:b w:val="1"/>
          <w:bCs w:val="1"/>
          <w:color w:val="000000" w:themeColor="text1"/>
          <w:sz w:val="24"/>
          <w:szCs w:val="24"/>
        </w:rPr>
      </w:pPr>
      <w:r w:rsidRPr="2F8F602F" w:rsidR="7290D82C">
        <w:rPr>
          <w:rFonts w:ascii="Calibri" w:hAnsi="Calibri" w:eastAsia="Calibri" w:cs="Calibri"/>
          <w:b w:val="1"/>
          <w:bCs w:val="1"/>
          <w:color w:val="000000" w:themeColor="text1" w:themeTint="FF" w:themeShade="FF"/>
          <w:sz w:val="24"/>
          <w:szCs w:val="24"/>
        </w:rPr>
        <w:t xml:space="preserve">Database Name: </w:t>
      </w:r>
      <w:r>
        <w:tab/>
      </w:r>
      <w:r>
        <w:tab/>
      </w:r>
      <w:r>
        <w:tab/>
      </w:r>
      <w:r w:rsidRPr="2F8F602F" w:rsidR="7290D82C">
        <w:rPr>
          <w:rFonts w:ascii="Calibri" w:hAnsi="Calibri" w:eastAsia="Calibri" w:cs="Calibri"/>
          <w:b w:val="1"/>
          <w:bCs w:val="1"/>
          <w:color w:val="000000" w:themeColor="text1" w:themeTint="FF" w:themeShade="FF"/>
          <w:sz w:val="24"/>
          <w:szCs w:val="24"/>
        </w:rPr>
        <w:t>edu-WA</w:t>
      </w:r>
      <w:r w:rsidRPr="2F8F602F" w:rsidR="5102E467">
        <w:rPr>
          <w:rFonts w:ascii="Calibri" w:hAnsi="Calibri" w:eastAsia="Calibri" w:cs="Calibri"/>
          <w:b w:val="1"/>
          <w:bCs w:val="1"/>
          <w:color w:val="000000" w:themeColor="text1" w:themeTint="FF" w:themeShade="FF"/>
          <w:sz w:val="24"/>
          <w:szCs w:val="24"/>
        </w:rPr>
        <w:t xml:space="preserve"> </w:t>
      </w:r>
      <w:r w:rsidRPr="2F8F602F" w:rsidR="7290D82C">
        <w:rPr>
          <w:rFonts w:ascii="Calibri" w:hAnsi="Calibri" w:eastAsia="Calibri" w:cs="Calibri"/>
          <w:b w:val="1"/>
          <w:bCs w:val="1"/>
          <w:color w:val="000000" w:themeColor="text1" w:themeTint="FF" w:themeShade="FF"/>
          <w:sz w:val="24"/>
          <w:szCs w:val="24"/>
        </w:rPr>
        <w:t>Furniture</w:t>
      </w:r>
      <w:r w:rsidRPr="2F8F602F" w:rsidR="575BD00E">
        <w:rPr>
          <w:rFonts w:ascii="Calibri" w:hAnsi="Calibri" w:eastAsia="Calibri" w:cs="Calibri"/>
          <w:b w:val="1"/>
          <w:bCs w:val="1"/>
          <w:color w:val="000000" w:themeColor="text1" w:themeTint="FF" w:themeShade="FF"/>
          <w:sz w:val="24"/>
          <w:szCs w:val="24"/>
        </w:rPr>
        <w:t xml:space="preserve"> Group 5</w:t>
      </w:r>
    </w:p>
    <w:p w:rsidR="7E618367" w:rsidP="00B16E2C" w:rsidRDefault="008469D5" w14:paraId="4C2C452A" w14:textId="5E11AA99">
      <w:pPr>
        <w:jc w:val="both"/>
      </w:pPr>
      <w:r>
        <w:fldChar w:fldCharType="end"/>
      </w:r>
    </w:p>
    <w:p w:rsidR="7E618367" w:rsidP="00B16E2C" w:rsidRDefault="7E618367" w14:paraId="2A5D4CCB" w14:textId="0D354B55">
      <w:pPr>
        <w:jc w:val="both"/>
        <w:rPr>
          <w:rFonts w:ascii="Calibri" w:hAnsi="Calibri" w:eastAsia="Calibri" w:cs="Calibri"/>
          <w:b/>
          <w:bCs/>
          <w:color w:val="000000" w:themeColor="text1"/>
          <w:sz w:val="24"/>
          <w:szCs w:val="24"/>
        </w:rPr>
      </w:pPr>
    </w:p>
    <w:p w:rsidR="7E618367" w:rsidP="00B16E2C" w:rsidRDefault="7E618367" w14:paraId="3C988C76" w14:textId="08DE7F1E">
      <w:pPr>
        <w:jc w:val="both"/>
      </w:pPr>
      <w:r>
        <w:br w:type="page"/>
      </w:r>
    </w:p>
    <w:p w:rsidRPr="0089731A" w:rsidR="0089731A" w:rsidP="00B16E2C" w:rsidRDefault="0089731A" w14:paraId="0F30796A" w14:textId="1869A729">
      <w:pPr>
        <w:pStyle w:val="Heading1"/>
        <w:jc w:val="both"/>
        <w:rPr>
          <w:b w:val="1"/>
          <w:bCs w:val="1"/>
        </w:rPr>
      </w:pPr>
      <w:bookmarkStart w:name="_Toc117268746" w:id="0"/>
      <w:r w:rsidR="0089731A">
        <w:rPr/>
        <w:t>Introduction to WA furniture</w:t>
      </w:r>
      <w:bookmarkEnd w:id="0"/>
    </w:p>
    <w:p w:rsidR="0089731A" w:rsidP="00B16E2C" w:rsidRDefault="0035747D" w14:paraId="74A4D702" w14:textId="6806D1CF">
      <w:pPr>
        <w:jc w:val="both"/>
      </w:pPr>
      <w:r>
        <w:t xml:space="preserve">WA Furniture is a make-to-order business offering </w:t>
      </w:r>
      <w:r w:rsidR="00C85B2F">
        <w:t xml:space="preserve">a wide range of </w:t>
      </w:r>
      <w:r w:rsidR="0002029F">
        <w:t xml:space="preserve">wooden </w:t>
      </w:r>
      <w:r w:rsidR="00C03738">
        <w:t>furniture</w:t>
      </w:r>
      <w:r w:rsidR="0002029F">
        <w:t xml:space="preserve"> with both </w:t>
      </w:r>
      <w:r w:rsidR="006C21AE">
        <w:t>basic and customized design.</w:t>
      </w:r>
      <w:r w:rsidR="00211AD4">
        <w:t xml:space="preserve"> The company has</w:t>
      </w:r>
      <w:r w:rsidR="00733306">
        <w:t xml:space="preserve"> existed in the market for years</w:t>
      </w:r>
      <w:r w:rsidR="006A5EFB">
        <w:t xml:space="preserve"> </w:t>
      </w:r>
      <w:r w:rsidR="005B16EC">
        <w:t>without upgrading</w:t>
      </w:r>
      <w:r w:rsidR="00F200E5">
        <w:t xml:space="preserve"> its systems</w:t>
      </w:r>
      <w:r w:rsidR="003320D7">
        <w:t xml:space="preserve"> causing discrete</w:t>
      </w:r>
      <w:r w:rsidR="00853B50">
        <w:t>, unstandardized work process</w:t>
      </w:r>
      <w:r w:rsidR="004D67DA">
        <w:t>es</w:t>
      </w:r>
      <w:r w:rsidR="00853B50">
        <w:t>.</w:t>
      </w:r>
      <w:r w:rsidR="005F61EB">
        <w:t xml:space="preserve"> </w:t>
      </w:r>
      <w:r w:rsidR="005F054B">
        <w:t xml:space="preserve">For instance, </w:t>
      </w:r>
      <w:r w:rsidR="006E11D6">
        <w:t xml:space="preserve">the obsolete MRP system could </w:t>
      </w:r>
      <w:r w:rsidR="003E1E2E">
        <w:t>only</w:t>
      </w:r>
      <w:r w:rsidR="006E11D6">
        <w:t xml:space="preserve"> </w:t>
      </w:r>
      <w:r w:rsidR="003E1E2E">
        <w:t>allow</w:t>
      </w:r>
      <w:r w:rsidR="006E11D6">
        <w:t xml:space="preserve"> the </w:t>
      </w:r>
      <w:r w:rsidR="004906BF">
        <w:t xml:space="preserve">production department to </w:t>
      </w:r>
      <w:r w:rsidR="0041303A">
        <w:t>obtain approximate</w:t>
      </w:r>
      <w:r w:rsidR="00EF45E2">
        <w:t xml:space="preserve"> costs by order</w:t>
      </w:r>
      <w:r w:rsidR="004906BF">
        <w:t xml:space="preserve"> </w:t>
      </w:r>
      <w:r w:rsidR="00476EB8">
        <w:t xml:space="preserve">resulting in </w:t>
      </w:r>
      <w:r w:rsidR="00340FDC">
        <w:t>inaccurate sale quotation</w:t>
      </w:r>
      <w:r w:rsidR="007E30F2">
        <w:t>s</w:t>
      </w:r>
      <w:r w:rsidR="00340FDC">
        <w:t xml:space="preserve"> and severe losses.</w:t>
      </w:r>
      <w:r w:rsidR="00652FA8">
        <w:t xml:space="preserve"> </w:t>
      </w:r>
      <w:r w:rsidR="00C45FFA">
        <w:t xml:space="preserve">WA Furniture also </w:t>
      </w:r>
      <w:r w:rsidR="00022B32">
        <w:t xml:space="preserve">heavily relies on Excel spreadsheet to </w:t>
      </w:r>
      <w:r w:rsidR="008A6FAD">
        <w:t>share</w:t>
      </w:r>
      <w:r w:rsidR="004070F9">
        <w:t xml:space="preserve"> information </w:t>
      </w:r>
      <w:r w:rsidR="00D238AB">
        <w:t>between department</w:t>
      </w:r>
      <w:r w:rsidR="00410F46">
        <w:t xml:space="preserve"> w</w:t>
      </w:r>
      <w:r w:rsidR="006C2CC6">
        <w:t>hich</w:t>
      </w:r>
      <w:r w:rsidR="00272CF6">
        <w:t xml:space="preserve"> </w:t>
      </w:r>
      <w:r w:rsidR="000932D0">
        <w:t>increase</w:t>
      </w:r>
      <w:r w:rsidR="008D1212">
        <w:t>s the idle time</w:t>
      </w:r>
      <w:r w:rsidR="008C6077">
        <w:t xml:space="preserve">, </w:t>
      </w:r>
      <w:r w:rsidR="00E464BB">
        <w:t>chance of error</w:t>
      </w:r>
      <w:r w:rsidR="00072B61">
        <w:t xml:space="preserve"> and misplaced information.</w:t>
      </w:r>
      <w:r w:rsidR="3D1111C0">
        <w:t xml:space="preserve"> W</w:t>
      </w:r>
      <w:r w:rsidR="117AD4DB">
        <w:t>A</w:t>
      </w:r>
      <w:r w:rsidR="3D1111C0">
        <w:t xml:space="preserve"> Furniture has two main types of </w:t>
      </w:r>
      <w:r w:rsidR="451C5B9B">
        <w:t>customers</w:t>
      </w:r>
      <w:r w:rsidR="3D1111C0">
        <w:t>: individual and busines</w:t>
      </w:r>
      <w:r w:rsidR="2EE027E4">
        <w:t>s</w:t>
      </w:r>
      <w:r w:rsidR="60D4FC3B">
        <w:t xml:space="preserve"> (builders)</w:t>
      </w:r>
      <w:r w:rsidR="2EE027E4">
        <w:t xml:space="preserve"> customers. </w:t>
      </w:r>
      <w:r w:rsidR="3B485205">
        <w:t>The customers can order both existing and custom orders from WA furniture.</w:t>
      </w:r>
      <w:r w:rsidR="2EE027E4">
        <w:t xml:space="preserve"> </w:t>
      </w:r>
    </w:p>
    <w:p w:rsidR="3F8BB22D" w:rsidP="00B16E2C" w:rsidRDefault="3F8BB22D" w14:paraId="20F1D14E" w14:textId="4FF6A368">
      <w:pPr>
        <w:jc w:val="both"/>
      </w:pPr>
      <w:r>
        <w:rPr>
          <w:noProof/>
        </w:rPr>
        <w:drawing>
          <wp:inline distT="0" distB="0" distL="0" distR="0" wp14:anchorId="78D1724E" wp14:editId="255FA441">
            <wp:extent cx="4572000" cy="1762125"/>
            <wp:effectExtent l="0" t="0" r="0" b="0"/>
            <wp:docPr id="2008529259" name="Picture 200852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rsidR="4EC3C403" w:rsidP="00B16E2C" w:rsidRDefault="4EC3C403" w14:paraId="4BD1535E" w14:textId="4E263A1E">
      <w:pPr>
        <w:jc w:val="both"/>
      </w:pPr>
      <w:r>
        <w:t xml:space="preserve">Figure 1: </w:t>
      </w:r>
      <w:r w:rsidRPr="7E618367">
        <w:rPr>
          <w:rFonts w:ascii="Calibri" w:hAnsi="Calibri" w:eastAsia="Calibri" w:cs="Calibri"/>
        </w:rPr>
        <w:t xml:space="preserve"> Organizational structure of WA Furniture</w:t>
      </w:r>
    </w:p>
    <w:p w:rsidR="7E618367" w:rsidP="00B16E2C" w:rsidRDefault="7E618367" w14:paraId="3AC03203" w14:textId="43617D91">
      <w:pPr>
        <w:jc w:val="both"/>
        <w:rPr>
          <w:b/>
          <w:bCs/>
        </w:rPr>
      </w:pPr>
    </w:p>
    <w:p w:rsidRPr="0089731A" w:rsidR="0089731A" w:rsidP="00B16E2C" w:rsidRDefault="0089731A" w14:paraId="72D95F76" w14:textId="1869A729">
      <w:pPr>
        <w:pStyle w:val="Heading1"/>
        <w:jc w:val="both"/>
      </w:pPr>
      <w:bookmarkStart w:name="_Toc117268747" w:id="1"/>
      <w:r w:rsidR="0089731A">
        <w:rPr/>
        <w:t>Project scope</w:t>
      </w:r>
      <w:bookmarkEnd w:id="1"/>
    </w:p>
    <w:p w:rsidR="371C0CC8" w:rsidP="00B16E2C" w:rsidRDefault="371C0CC8" w14:paraId="7338F749" w14:textId="3AFA2C58">
      <w:pPr>
        <w:jc w:val="both"/>
      </w:pPr>
      <w:r>
        <w:t xml:space="preserve">The management team of WA is interested in how the information flow can be improved using the Odoo system. </w:t>
      </w:r>
      <w:r w:rsidR="01E28E78">
        <w:t xml:space="preserve"> </w:t>
      </w:r>
      <w:r w:rsidR="171BAE17">
        <w:t>WA Furniture, being a manufacturing busi</w:t>
      </w:r>
      <w:r w:rsidR="42ED353D">
        <w:t xml:space="preserve">ness, the main </w:t>
      </w:r>
      <w:r w:rsidR="2A06119C">
        <w:t>criteria</w:t>
      </w:r>
      <w:r w:rsidR="42ED353D">
        <w:t xml:space="preserve"> </w:t>
      </w:r>
      <w:r w:rsidR="7B44BEDD">
        <w:t>is</w:t>
      </w:r>
      <w:r w:rsidR="42ED353D">
        <w:t xml:space="preserve"> </w:t>
      </w:r>
      <w:r w:rsidR="540D1BB7">
        <w:t xml:space="preserve">to </w:t>
      </w:r>
      <w:r w:rsidR="42ED353D">
        <w:t>keep</w:t>
      </w:r>
      <w:r w:rsidR="04DD2E14">
        <w:t xml:space="preserve"> cost under control while producing high quality products.</w:t>
      </w:r>
      <w:r w:rsidR="6D2E414F">
        <w:t xml:space="preserve"> </w:t>
      </w:r>
      <w:r w:rsidR="171BAE17">
        <w:t>In addition,</w:t>
      </w:r>
      <w:r w:rsidR="01E28E78">
        <w:t xml:space="preserve"> WA is accepting </w:t>
      </w:r>
      <w:r w:rsidR="36557D3E">
        <w:t>specific requests by allowing the customers to choose from the available, the system should be able t</w:t>
      </w:r>
      <w:r w:rsidR="64F3B8C7">
        <w:t>o support order fulfilment process and the information flow to different departments within the company.</w:t>
      </w:r>
      <w:r w:rsidR="21138EAF">
        <w:t xml:space="preserve"> </w:t>
      </w:r>
      <w:r w:rsidR="5953D3AA">
        <w:t xml:space="preserve">An integrated data flow </w:t>
      </w:r>
      <w:r w:rsidR="2A69C266">
        <w:t>subsequently enhances the accuracy</w:t>
      </w:r>
      <w:r w:rsidR="5CDF4E58">
        <w:t xml:space="preserve"> and efficiency in generating quotations, invoices and payment registration.</w:t>
      </w:r>
    </w:p>
    <w:p w:rsidR="4F34379B" w:rsidP="00B16E2C" w:rsidRDefault="4F34379B" w14:paraId="32908C7D" w14:textId="34F69D8C">
      <w:pPr>
        <w:jc w:val="both"/>
      </w:pPr>
      <w:r>
        <w:t>WA furniture has limited IT capabilities</w:t>
      </w:r>
      <w:r w:rsidR="0B9E8F15">
        <w:t xml:space="preserve"> at the moment</w:t>
      </w:r>
      <w:r w:rsidR="7361ACEE">
        <w:t xml:space="preserve"> as t</w:t>
      </w:r>
      <w:r w:rsidR="0B9E8F15">
        <w:t xml:space="preserve">he system is </w:t>
      </w:r>
      <w:r w:rsidR="55AA6894">
        <w:t>siloed. T</w:t>
      </w:r>
      <w:r w:rsidR="0B9E8F15">
        <w:t>he department</w:t>
      </w:r>
      <w:r w:rsidR="543B88FD">
        <w:t xml:space="preserve">s work separately so </w:t>
      </w:r>
      <w:r w:rsidR="36A6D933">
        <w:t xml:space="preserve">the chances of error and misinformation are high. </w:t>
      </w:r>
      <w:r w:rsidR="573AE212">
        <w:t>It is obvious that t</w:t>
      </w:r>
      <w:r w:rsidR="36A6D933">
        <w:t xml:space="preserve">he MRP system is not enough to support the entire </w:t>
      </w:r>
      <w:r w:rsidR="4CF7C849">
        <w:t>production process</w:t>
      </w:r>
      <w:r w:rsidR="5C70B76A">
        <w:t xml:space="preserve">. Although it can meet the manufacturing needs of the firm, it will </w:t>
      </w:r>
      <w:r w:rsidR="5433D107">
        <w:t xml:space="preserve">obstruct </w:t>
      </w:r>
      <w:r w:rsidR="5C70B76A">
        <w:t>the future development of</w:t>
      </w:r>
      <w:r w:rsidR="03CAF613">
        <w:t xml:space="preserve"> the system.</w:t>
      </w:r>
      <w:r w:rsidR="7BDC08BE">
        <w:t xml:space="preserve"> </w:t>
      </w:r>
    </w:p>
    <w:p w:rsidR="25DE5E4D" w:rsidP="00B16E2C" w:rsidRDefault="25DE5E4D" w14:paraId="4783DCB2" w14:textId="3B1C6CAD">
      <w:pPr>
        <w:jc w:val="both"/>
      </w:pPr>
      <w:r>
        <w:t>The following steps are what WA furniture expected from the</w:t>
      </w:r>
      <w:r w:rsidR="71996BC1">
        <w:t xml:space="preserve"> Odoo</w:t>
      </w:r>
      <w:r>
        <w:t xml:space="preserve"> ERP system:</w:t>
      </w:r>
    </w:p>
    <w:p w:rsidR="448AA805" w:rsidP="00B16E2C" w:rsidRDefault="448AA805" w14:paraId="50B5CBE8" w14:textId="6E211A95">
      <w:pPr>
        <w:pStyle w:val="ListParagraph"/>
        <w:numPr>
          <w:ilvl w:val="0"/>
          <w:numId w:val="5"/>
        </w:numPr>
        <w:jc w:val="both"/>
        <w:rPr>
          <w:rFonts w:ascii="Calibri" w:hAnsi="Calibri" w:eastAsia="Calibri" w:cs="Calibri"/>
        </w:rPr>
      </w:pPr>
      <w:r w:rsidRPr="7E618367">
        <w:rPr>
          <w:rFonts w:ascii="Calibri" w:hAnsi="Calibri" w:eastAsia="Calibri" w:cs="Calibri"/>
        </w:rPr>
        <w:t>Supports the order fulfilment process of WA furniture</w:t>
      </w:r>
    </w:p>
    <w:p w:rsidR="448AA805" w:rsidP="00B16E2C" w:rsidRDefault="448AA805" w14:paraId="31F6D609" w14:textId="1F518940">
      <w:pPr>
        <w:pStyle w:val="ListParagraph"/>
        <w:numPr>
          <w:ilvl w:val="0"/>
          <w:numId w:val="5"/>
        </w:numPr>
        <w:jc w:val="both"/>
        <w:rPr>
          <w:rFonts w:ascii="Calibri" w:hAnsi="Calibri" w:eastAsia="Calibri" w:cs="Calibri"/>
        </w:rPr>
      </w:pPr>
      <w:r w:rsidRPr="7E618367">
        <w:rPr>
          <w:rFonts w:ascii="Calibri" w:hAnsi="Calibri" w:eastAsia="Calibri" w:cs="Calibri"/>
        </w:rPr>
        <w:t>Supports the production process</w:t>
      </w:r>
    </w:p>
    <w:p w:rsidR="448AA805" w:rsidP="00B16E2C" w:rsidRDefault="448AA805" w14:paraId="48CA8E50" w14:textId="43F7FD88">
      <w:pPr>
        <w:pStyle w:val="ListParagraph"/>
        <w:numPr>
          <w:ilvl w:val="0"/>
          <w:numId w:val="5"/>
        </w:numPr>
        <w:jc w:val="both"/>
        <w:rPr>
          <w:rFonts w:ascii="Calibri" w:hAnsi="Calibri" w:eastAsia="Calibri" w:cs="Calibri"/>
        </w:rPr>
      </w:pPr>
      <w:r w:rsidRPr="7E618367">
        <w:rPr>
          <w:rFonts w:ascii="Calibri" w:hAnsi="Calibri" w:eastAsia="Calibri" w:cs="Calibri"/>
        </w:rPr>
        <w:t>Supports the processing of payment and invoices</w:t>
      </w:r>
    </w:p>
    <w:p w:rsidR="448AA805" w:rsidP="00B16E2C" w:rsidRDefault="448AA805" w14:paraId="26D3FE4E" w14:textId="1ADDD610">
      <w:pPr>
        <w:pStyle w:val="ListParagraph"/>
        <w:numPr>
          <w:ilvl w:val="0"/>
          <w:numId w:val="5"/>
        </w:numPr>
        <w:jc w:val="both"/>
        <w:rPr>
          <w:rFonts w:ascii="Calibri" w:hAnsi="Calibri" w:eastAsia="Calibri" w:cs="Calibri"/>
        </w:rPr>
      </w:pPr>
      <w:r w:rsidRPr="7E618367">
        <w:rPr>
          <w:rFonts w:ascii="Calibri" w:hAnsi="Calibri" w:eastAsia="Calibri" w:cs="Calibri"/>
        </w:rPr>
        <w:t>Supports the information flow between different departments</w:t>
      </w:r>
    </w:p>
    <w:p w:rsidR="6D1B1A0B" w:rsidP="00B16E2C" w:rsidRDefault="6D1B1A0B" w14:paraId="7F4AE160" w14:textId="499262A4">
      <w:pPr>
        <w:jc w:val="both"/>
        <w:rPr>
          <w:rFonts w:ascii="Calibri" w:hAnsi="Calibri" w:eastAsia="Calibri" w:cs="Calibri"/>
        </w:rPr>
      </w:pPr>
      <w:r w:rsidRPr="7E618367">
        <w:rPr>
          <w:rFonts w:ascii="Calibri" w:hAnsi="Calibri" w:eastAsia="Calibri" w:cs="Calibri"/>
        </w:rPr>
        <w:t>The functions required for these processes are</w:t>
      </w:r>
    </w:p>
    <w:p w:rsidR="6D1B1A0B" w:rsidP="00B16E2C" w:rsidRDefault="6D1B1A0B" w14:paraId="3CBB2252" w14:textId="7EAA79C7">
      <w:pPr>
        <w:pStyle w:val="ListParagraph"/>
        <w:numPr>
          <w:ilvl w:val="0"/>
          <w:numId w:val="4"/>
        </w:numPr>
        <w:jc w:val="both"/>
        <w:rPr>
          <w:rFonts w:ascii="Calibri" w:hAnsi="Calibri" w:eastAsia="Calibri" w:cs="Calibri"/>
        </w:rPr>
      </w:pPr>
      <w:r w:rsidRPr="7E618367">
        <w:rPr>
          <w:rFonts w:ascii="Calibri" w:hAnsi="Calibri" w:eastAsia="Calibri" w:cs="Calibri"/>
        </w:rPr>
        <w:t>Sales and design</w:t>
      </w:r>
    </w:p>
    <w:p w:rsidR="6D1B1A0B" w:rsidP="00B16E2C" w:rsidRDefault="6D1B1A0B" w14:paraId="3988D14D" w14:textId="3E9272DF">
      <w:pPr>
        <w:pStyle w:val="ListParagraph"/>
        <w:numPr>
          <w:ilvl w:val="0"/>
          <w:numId w:val="4"/>
        </w:numPr>
        <w:jc w:val="both"/>
        <w:rPr>
          <w:rFonts w:ascii="Calibri" w:hAnsi="Calibri" w:eastAsia="Calibri" w:cs="Calibri"/>
        </w:rPr>
      </w:pPr>
      <w:r w:rsidRPr="7E618367">
        <w:rPr>
          <w:rFonts w:ascii="Calibri" w:hAnsi="Calibri" w:eastAsia="Calibri" w:cs="Calibri"/>
        </w:rPr>
        <w:t>Accounting</w:t>
      </w:r>
    </w:p>
    <w:p w:rsidR="6D1B1A0B" w:rsidP="00B16E2C" w:rsidRDefault="6D1B1A0B" w14:paraId="12F8C50E" w14:textId="6D25FD79">
      <w:pPr>
        <w:pStyle w:val="ListParagraph"/>
        <w:numPr>
          <w:ilvl w:val="0"/>
          <w:numId w:val="4"/>
        </w:numPr>
        <w:jc w:val="both"/>
        <w:rPr>
          <w:rFonts w:ascii="Calibri" w:hAnsi="Calibri" w:eastAsia="Calibri" w:cs="Calibri"/>
        </w:rPr>
      </w:pPr>
      <w:r w:rsidRPr="7E618367">
        <w:rPr>
          <w:rFonts w:ascii="Calibri" w:hAnsi="Calibri" w:eastAsia="Calibri" w:cs="Calibri"/>
        </w:rPr>
        <w:t>Procurement</w:t>
      </w:r>
    </w:p>
    <w:p w:rsidR="6D1B1A0B" w:rsidP="00B16E2C" w:rsidRDefault="6D1B1A0B" w14:paraId="00003049" w14:textId="0D054849">
      <w:pPr>
        <w:pStyle w:val="ListParagraph"/>
        <w:numPr>
          <w:ilvl w:val="0"/>
          <w:numId w:val="4"/>
        </w:numPr>
        <w:jc w:val="both"/>
        <w:rPr>
          <w:rFonts w:ascii="Calibri" w:hAnsi="Calibri" w:eastAsia="Calibri" w:cs="Calibri"/>
        </w:rPr>
      </w:pPr>
      <w:r w:rsidRPr="7E618367">
        <w:rPr>
          <w:rFonts w:ascii="Calibri" w:hAnsi="Calibri" w:eastAsia="Calibri" w:cs="Calibri"/>
        </w:rPr>
        <w:lastRenderedPageBreak/>
        <w:t>Production</w:t>
      </w:r>
    </w:p>
    <w:p w:rsidR="6D1B1A0B" w:rsidP="00B16E2C" w:rsidRDefault="6D1B1A0B" w14:paraId="05CB2F59" w14:textId="3973455B">
      <w:pPr>
        <w:pStyle w:val="ListParagraph"/>
        <w:numPr>
          <w:ilvl w:val="0"/>
          <w:numId w:val="4"/>
        </w:numPr>
        <w:jc w:val="both"/>
        <w:rPr>
          <w:rFonts w:ascii="Calibri" w:hAnsi="Calibri" w:eastAsia="Calibri" w:cs="Calibri"/>
        </w:rPr>
      </w:pPr>
      <w:r w:rsidRPr="7E618367">
        <w:rPr>
          <w:rFonts w:ascii="Calibri" w:hAnsi="Calibri" w:eastAsia="Calibri" w:cs="Calibri"/>
        </w:rPr>
        <w:t>Inventory</w:t>
      </w:r>
    </w:p>
    <w:p w:rsidR="7E618367" w:rsidP="00B16E2C" w:rsidRDefault="7E618367" w14:paraId="1E81E37D" w14:textId="35241665">
      <w:pPr>
        <w:jc w:val="both"/>
      </w:pPr>
    </w:p>
    <w:tbl>
      <w:tblPr>
        <w:tblW w:w="0" w:type="auto"/>
        <w:tblLayout w:type="fixed"/>
        <w:tblLook w:val="04A0" w:firstRow="1" w:lastRow="0" w:firstColumn="1" w:lastColumn="0" w:noHBand="0" w:noVBand="1"/>
      </w:tblPr>
      <w:tblGrid>
        <w:gridCol w:w="3000"/>
        <w:gridCol w:w="3000"/>
        <w:gridCol w:w="3000"/>
      </w:tblGrid>
      <w:tr w:rsidR="7E618367" w:rsidTr="7E618367" w14:paraId="264E79CB" w14:textId="77777777">
        <w:trPr>
          <w:trHeight w:val="495"/>
        </w:trPr>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39D1F054" w14:textId="46D6F204">
            <w:r w:rsidRPr="7E618367">
              <w:rPr>
                <w:rFonts w:ascii="Calibri" w:hAnsi="Calibri" w:eastAsia="Calibri" w:cs="Calibri"/>
                <w:b/>
                <w:bCs/>
              </w:rPr>
              <w:t>Implementation Activity</w:t>
            </w:r>
            <w:r w:rsidRPr="7E618367">
              <w:rPr>
                <w:rFonts w:ascii="Calibri" w:hAnsi="Calibri" w:eastAsia="Calibri" w:cs="Calibri"/>
              </w:rPr>
              <w:t xml:space="preserve"> </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69EE9269" w14:textId="51622076">
            <w:pPr>
              <w:jc w:val="both"/>
            </w:pPr>
            <w:r w:rsidRPr="7E618367">
              <w:rPr>
                <w:rFonts w:ascii="Calibri" w:hAnsi="Calibri" w:eastAsia="Calibri" w:cs="Calibri"/>
                <w:b/>
                <w:bCs/>
              </w:rPr>
              <w:t>Vendor Responsibility</w:t>
            </w:r>
            <w:r w:rsidRPr="7E618367">
              <w:rPr>
                <w:rFonts w:ascii="Calibri" w:hAnsi="Calibri" w:eastAsia="Calibri" w:cs="Calibri"/>
              </w:rPr>
              <w:t xml:space="preserve"> </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506ABC53" w14:textId="06D45232">
            <w:pPr>
              <w:jc w:val="both"/>
            </w:pPr>
            <w:r w:rsidRPr="7E618367">
              <w:rPr>
                <w:rFonts w:ascii="Calibri" w:hAnsi="Calibri" w:eastAsia="Calibri" w:cs="Calibri"/>
                <w:b/>
                <w:bCs/>
              </w:rPr>
              <w:t xml:space="preserve">WA </w:t>
            </w:r>
            <w:r w:rsidRPr="7E618367" w:rsidR="08E72D76">
              <w:rPr>
                <w:rFonts w:ascii="Calibri" w:hAnsi="Calibri" w:eastAsia="Calibri" w:cs="Calibri"/>
                <w:b/>
                <w:bCs/>
              </w:rPr>
              <w:t xml:space="preserve">Furniture </w:t>
            </w:r>
            <w:r w:rsidRPr="7E618367">
              <w:rPr>
                <w:rFonts w:ascii="Calibri" w:hAnsi="Calibri" w:eastAsia="Calibri" w:cs="Calibri"/>
                <w:b/>
                <w:bCs/>
              </w:rPr>
              <w:t>Responsibility</w:t>
            </w:r>
            <w:r w:rsidRPr="7E618367">
              <w:rPr>
                <w:rFonts w:ascii="Calibri" w:hAnsi="Calibri" w:eastAsia="Calibri" w:cs="Calibri"/>
              </w:rPr>
              <w:t xml:space="preserve"> </w:t>
            </w:r>
          </w:p>
        </w:tc>
      </w:tr>
      <w:tr w:rsidR="7E618367" w:rsidTr="7E618367" w14:paraId="76AC4C49" w14:textId="77777777">
        <w:trPr>
          <w:trHeight w:val="345"/>
        </w:trPr>
        <w:tc>
          <w:tcPr>
            <w:tcW w:w="9000" w:type="dxa"/>
            <w:gridSpan w:val="3"/>
            <w:tcBorders>
              <w:top w:val="single" w:color="auto" w:sz="8" w:space="0"/>
              <w:left w:val="single" w:color="auto" w:sz="8" w:space="0"/>
              <w:bottom w:val="single" w:color="auto" w:sz="8" w:space="0"/>
              <w:right w:val="single" w:color="auto" w:sz="8" w:space="0"/>
            </w:tcBorders>
          </w:tcPr>
          <w:p w:rsidR="7E618367" w:rsidP="00142773" w:rsidRDefault="7E618367" w14:paraId="42D1892D" w14:textId="4AC820B6">
            <w:r w:rsidRPr="7E618367">
              <w:rPr>
                <w:rFonts w:ascii="Calibri" w:hAnsi="Calibri" w:eastAsia="Calibri" w:cs="Calibri"/>
                <w:b/>
                <w:bCs/>
              </w:rPr>
              <w:t>Project Planning</w:t>
            </w:r>
            <w:r w:rsidRPr="7E618367">
              <w:rPr>
                <w:rFonts w:ascii="Calibri" w:hAnsi="Calibri" w:eastAsia="Calibri" w:cs="Calibri"/>
              </w:rPr>
              <w:t xml:space="preserve"> </w:t>
            </w:r>
          </w:p>
        </w:tc>
      </w:tr>
      <w:tr w:rsidR="7E618367" w:rsidTr="7E618367" w14:paraId="0B8538B7"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1A40E4D0" w14:textId="73C9C12A">
            <w:r w:rsidRPr="7E618367">
              <w:rPr>
                <w:rFonts w:ascii="Segoe UI" w:hAnsi="Segoe UI" w:eastAsia="Segoe UI" w:cs="Segoe UI"/>
                <w:b/>
                <w:bCs/>
                <w:sz w:val="18"/>
                <w:szCs w:val="18"/>
              </w:rPr>
              <w:t xml:space="preserve"> </w:t>
            </w:r>
            <w:r w:rsidRPr="7E618367">
              <w:rPr>
                <w:rFonts w:ascii="Segoe UI" w:hAnsi="Segoe UI" w:eastAsia="Segoe UI" w:cs="Segoe UI"/>
                <w:sz w:val="18"/>
                <w:szCs w:val="18"/>
              </w:rPr>
              <w:t>Plan a business scenario</w:t>
            </w:r>
          </w:p>
        </w:tc>
        <w:tc>
          <w:tcPr>
            <w:tcW w:w="3000" w:type="dxa"/>
            <w:tcBorders>
              <w:top w:val="nil"/>
              <w:left w:val="single" w:color="auto" w:sz="8" w:space="0"/>
              <w:bottom w:val="single" w:color="auto" w:sz="8" w:space="0"/>
              <w:right w:val="single" w:color="auto" w:sz="8" w:space="0"/>
            </w:tcBorders>
          </w:tcPr>
          <w:p w:rsidR="7E618367" w:rsidP="00B16E2C" w:rsidRDefault="7E618367" w14:paraId="2E06651A" w14:textId="5EBA0F1A">
            <w:pPr>
              <w:jc w:val="both"/>
              <w:rPr>
                <w:rFonts w:ascii="Calibri" w:hAnsi="Calibri" w:eastAsia="Calibri" w:cs="Calibri"/>
              </w:rPr>
            </w:pPr>
            <w:r w:rsidRPr="7E618367">
              <w:rPr>
                <w:rFonts w:ascii="Calibri" w:hAnsi="Calibri" w:eastAsia="Calibri" w:cs="Calibri"/>
              </w:rPr>
              <w:t xml:space="preserve"> </w:t>
            </w:r>
            <w:r w:rsidRPr="7E618367" w:rsidR="246EF63E">
              <w:rPr>
                <w:rFonts w:ascii="Calibri" w:hAnsi="Calibri" w:eastAsia="Calibri" w:cs="Calibri"/>
              </w:rPr>
              <w:t>Yes</w:t>
            </w:r>
          </w:p>
        </w:tc>
        <w:tc>
          <w:tcPr>
            <w:tcW w:w="3000" w:type="dxa"/>
            <w:tcBorders>
              <w:top w:val="nil"/>
              <w:left w:val="single" w:color="auto" w:sz="8" w:space="0"/>
              <w:bottom w:val="single" w:color="auto" w:sz="8" w:space="0"/>
              <w:right w:val="single" w:color="auto" w:sz="8" w:space="0"/>
            </w:tcBorders>
          </w:tcPr>
          <w:p w:rsidR="246EF63E" w:rsidP="00B16E2C" w:rsidRDefault="246EF63E" w14:paraId="7477581D" w14:textId="37C067F0">
            <w:pPr>
              <w:jc w:val="both"/>
              <w:rPr>
                <w:rFonts w:ascii="Calibri" w:hAnsi="Calibri" w:eastAsia="Calibri" w:cs="Calibri"/>
              </w:rPr>
            </w:pPr>
            <w:r w:rsidRPr="7E618367">
              <w:rPr>
                <w:rFonts w:ascii="Calibri" w:hAnsi="Calibri" w:eastAsia="Calibri" w:cs="Calibri"/>
              </w:rPr>
              <w:t>Yes</w:t>
            </w:r>
            <w:r w:rsidRPr="7E618367" w:rsidR="7E618367">
              <w:rPr>
                <w:rFonts w:ascii="Calibri" w:hAnsi="Calibri" w:eastAsia="Calibri" w:cs="Calibri"/>
              </w:rPr>
              <w:t xml:space="preserve"> </w:t>
            </w:r>
          </w:p>
        </w:tc>
      </w:tr>
      <w:tr w:rsidR="7E618367" w:rsidTr="7E618367" w14:paraId="136C22DD"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53958A40" w14:textId="6D5BF1AD">
            <w:r w:rsidRPr="7E618367">
              <w:rPr>
                <w:rFonts w:ascii="Calibri" w:hAnsi="Calibri" w:eastAsia="Calibri" w:cs="Calibri"/>
              </w:rPr>
              <w:t xml:space="preserve"> Develop Project charter</w:t>
            </w:r>
            <w:r w:rsidRPr="7E618367" w:rsidR="0F194C33">
              <w:rPr>
                <w:rFonts w:ascii="Calibri" w:hAnsi="Calibri" w:eastAsia="Calibri" w:cs="Calibri"/>
              </w:rPr>
              <w:t xml:space="preserve"> (scope)</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0033D87A" w14:textId="725A07AC">
            <w:pPr>
              <w:jc w:val="both"/>
              <w:rPr>
                <w:rFonts w:ascii="Calibri" w:hAnsi="Calibri" w:eastAsia="Calibri" w:cs="Calibri"/>
              </w:rPr>
            </w:pPr>
            <w:r w:rsidRPr="7E618367">
              <w:rPr>
                <w:rFonts w:ascii="Calibri" w:hAnsi="Calibri" w:eastAsia="Calibri" w:cs="Calibri"/>
              </w:rPr>
              <w:t xml:space="preserve"> </w:t>
            </w:r>
            <w:r w:rsidRPr="7E618367" w:rsidR="22213872">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3D1498AD" w:rsidP="00B16E2C" w:rsidRDefault="3D1498AD" w14:paraId="3C6FBF40" w14:textId="7892651A">
            <w:pPr>
              <w:jc w:val="both"/>
              <w:rPr>
                <w:rFonts w:ascii="Calibri" w:hAnsi="Calibri" w:eastAsia="Calibri" w:cs="Calibri"/>
              </w:rPr>
            </w:pPr>
            <w:r w:rsidRPr="7E618367">
              <w:rPr>
                <w:rFonts w:ascii="Calibri" w:hAnsi="Calibri" w:eastAsia="Calibri" w:cs="Calibri"/>
              </w:rPr>
              <w:t>No</w:t>
            </w:r>
          </w:p>
        </w:tc>
      </w:tr>
      <w:tr w:rsidR="7E618367" w:rsidTr="7E618367" w14:paraId="0CFF5929"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3BADA141" w14:textId="7DE1018F">
            <w:r w:rsidRPr="7E618367">
              <w:rPr>
                <w:rFonts w:ascii="Calibri" w:hAnsi="Calibri" w:eastAsia="Calibri" w:cs="Calibri"/>
              </w:rPr>
              <w:t xml:space="preserve"> Requirement assessment</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334A6358" w14:textId="1B3545A7">
            <w:pPr>
              <w:jc w:val="both"/>
              <w:rPr>
                <w:rFonts w:ascii="Calibri" w:hAnsi="Calibri" w:eastAsia="Calibri" w:cs="Calibri"/>
              </w:rPr>
            </w:pPr>
            <w:r w:rsidRPr="7E618367">
              <w:rPr>
                <w:rFonts w:ascii="Calibri" w:hAnsi="Calibri" w:eastAsia="Calibri" w:cs="Calibri"/>
              </w:rPr>
              <w:t xml:space="preserve"> </w:t>
            </w:r>
            <w:r w:rsidRPr="7E618367" w:rsidR="5BE7B1AC">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5BE7B1AC" w:rsidP="00B16E2C" w:rsidRDefault="5BE7B1AC" w14:paraId="73C62BA1" w14:textId="77B43BA6">
            <w:pPr>
              <w:jc w:val="both"/>
              <w:rPr>
                <w:rFonts w:ascii="Calibri" w:hAnsi="Calibri" w:eastAsia="Calibri" w:cs="Calibri"/>
              </w:rPr>
            </w:pPr>
            <w:r w:rsidRPr="7E618367">
              <w:rPr>
                <w:rFonts w:ascii="Calibri" w:hAnsi="Calibri" w:eastAsia="Calibri" w:cs="Calibri"/>
              </w:rPr>
              <w:t>Yes</w:t>
            </w:r>
            <w:r w:rsidRPr="7E618367" w:rsidR="7E618367">
              <w:rPr>
                <w:rFonts w:ascii="Calibri" w:hAnsi="Calibri" w:eastAsia="Calibri" w:cs="Calibri"/>
              </w:rPr>
              <w:t xml:space="preserve"> </w:t>
            </w:r>
          </w:p>
        </w:tc>
      </w:tr>
      <w:tr w:rsidR="7E618367" w:rsidTr="7E618367" w14:paraId="15875714"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469A1916" w14:textId="10BCDCE6">
            <w:r w:rsidRPr="7E618367">
              <w:rPr>
                <w:rFonts w:ascii="Calibri" w:hAnsi="Calibri" w:eastAsia="Calibri" w:cs="Calibri"/>
              </w:rPr>
              <w:t xml:space="preserve"> ERP Installation</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625962FE" w14:textId="6F93D866">
            <w:pPr>
              <w:jc w:val="both"/>
              <w:rPr>
                <w:rFonts w:ascii="Calibri" w:hAnsi="Calibri" w:eastAsia="Calibri" w:cs="Calibri"/>
              </w:rPr>
            </w:pPr>
            <w:r w:rsidRPr="7E618367">
              <w:rPr>
                <w:rFonts w:ascii="Calibri" w:hAnsi="Calibri" w:eastAsia="Calibri" w:cs="Calibri"/>
              </w:rPr>
              <w:t xml:space="preserve"> </w:t>
            </w:r>
            <w:r w:rsidRPr="7E618367" w:rsidR="5C796A67">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5C796A67" w:rsidP="00B16E2C" w:rsidRDefault="5C796A67" w14:paraId="7BDDECDA" w14:textId="774178C8">
            <w:pPr>
              <w:jc w:val="both"/>
              <w:rPr>
                <w:rFonts w:ascii="Calibri" w:hAnsi="Calibri" w:eastAsia="Calibri" w:cs="Calibri"/>
              </w:rPr>
            </w:pPr>
            <w:r w:rsidRPr="7E618367">
              <w:rPr>
                <w:rFonts w:ascii="Calibri" w:hAnsi="Calibri" w:eastAsia="Calibri" w:cs="Calibri"/>
              </w:rPr>
              <w:t>No</w:t>
            </w:r>
            <w:r w:rsidRPr="7E618367" w:rsidR="7E618367">
              <w:rPr>
                <w:rFonts w:ascii="Calibri" w:hAnsi="Calibri" w:eastAsia="Calibri" w:cs="Calibri"/>
              </w:rPr>
              <w:t xml:space="preserve"> </w:t>
            </w:r>
          </w:p>
        </w:tc>
      </w:tr>
      <w:tr w:rsidR="7E618367" w:rsidTr="7E618367" w14:paraId="0A18A527"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78EC7632" w14:textId="6BAD1D6A">
            <w:r w:rsidRPr="7E618367">
              <w:rPr>
                <w:rFonts w:ascii="Calibri" w:hAnsi="Calibri" w:eastAsia="Calibri" w:cs="Calibri"/>
              </w:rPr>
              <w:t xml:space="preserve"> Risk Management</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3C8AC6E7" w14:textId="2D6409AB">
            <w:pPr>
              <w:jc w:val="both"/>
              <w:rPr>
                <w:rFonts w:ascii="Calibri" w:hAnsi="Calibri" w:eastAsia="Calibri" w:cs="Calibri"/>
              </w:rPr>
            </w:pPr>
            <w:r w:rsidRPr="7E618367">
              <w:rPr>
                <w:rFonts w:ascii="Calibri" w:hAnsi="Calibri" w:eastAsia="Calibri" w:cs="Calibri"/>
              </w:rPr>
              <w:t xml:space="preserve"> </w:t>
            </w:r>
            <w:r w:rsidRPr="7E618367" w:rsidR="41B20049">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41B20049" w:rsidP="00B16E2C" w:rsidRDefault="41B20049" w14:paraId="4BDB35B6" w14:textId="1F735DD1">
            <w:pPr>
              <w:jc w:val="both"/>
              <w:rPr>
                <w:rFonts w:ascii="Calibri" w:hAnsi="Calibri" w:eastAsia="Calibri" w:cs="Calibri"/>
              </w:rPr>
            </w:pPr>
            <w:r w:rsidRPr="7E618367">
              <w:rPr>
                <w:rFonts w:ascii="Calibri" w:hAnsi="Calibri" w:eastAsia="Calibri" w:cs="Calibri"/>
              </w:rPr>
              <w:t>Yes</w:t>
            </w:r>
            <w:r w:rsidRPr="7E618367" w:rsidR="7E618367">
              <w:rPr>
                <w:rFonts w:ascii="Calibri" w:hAnsi="Calibri" w:eastAsia="Calibri" w:cs="Calibri"/>
              </w:rPr>
              <w:t xml:space="preserve"> </w:t>
            </w:r>
          </w:p>
        </w:tc>
      </w:tr>
      <w:tr w:rsidR="7E618367" w:rsidTr="7E618367" w14:paraId="04D79237"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55A5A515" w14:textId="72BECF84">
            <w:r w:rsidRPr="7E618367">
              <w:rPr>
                <w:rFonts w:ascii="Calibri" w:hAnsi="Calibri" w:eastAsia="Calibri" w:cs="Calibri"/>
              </w:rPr>
              <w:t xml:space="preserve"> Implementation and Deployment Strategy</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670D06B0" w14:textId="162DEA4E">
            <w:pPr>
              <w:jc w:val="both"/>
              <w:rPr>
                <w:rFonts w:ascii="Calibri" w:hAnsi="Calibri" w:eastAsia="Calibri" w:cs="Calibri"/>
              </w:rPr>
            </w:pPr>
            <w:r w:rsidRPr="7E618367">
              <w:rPr>
                <w:rFonts w:ascii="Calibri" w:hAnsi="Calibri" w:eastAsia="Calibri" w:cs="Calibri"/>
              </w:rPr>
              <w:t xml:space="preserve"> </w:t>
            </w:r>
            <w:r w:rsidRPr="7E618367" w:rsidR="7B2C2754">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7B2C2754" w:rsidP="00B16E2C" w:rsidRDefault="7B2C2754" w14:paraId="1664F982" w14:textId="66602CE7">
            <w:pPr>
              <w:spacing w:after="0"/>
              <w:jc w:val="both"/>
            </w:pPr>
            <w:r w:rsidRPr="7E618367">
              <w:rPr>
                <w:rFonts w:ascii="Calibri" w:hAnsi="Calibri" w:eastAsia="Calibri" w:cs="Calibri"/>
              </w:rPr>
              <w:t>Yes</w:t>
            </w:r>
          </w:p>
        </w:tc>
      </w:tr>
      <w:tr w:rsidR="7E618367" w:rsidTr="7E618367" w14:paraId="7C03F7E5" w14:textId="77777777">
        <w:tc>
          <w:tcPr>
            <w:tcW w:w="9000" w:type="dxa"/>
            <w:gridSpan w:val="3"/>
            <w:tcBorders>
              <w:top w:val="single" w:color="auto" w:sz="8" w:space="0"/>
              <w:left w:val="single" w:color="auto" w:sz="8" w:space="0"/>
              <w:bottom w:val="single" w:color="auto" w:sz="8" w:space="0"/>
              <w:right w:val="single" w:color="auto" w:sz="8" w:space="0"/>
            </w:tcBorders>
          </w:tcPr>
          <w:p w:rsidR="7E618367" w:rsidP="00142773" w:rsidRDefault="7E618367" w14:paraId="19D6DEC1" w14:textId="6B4C23EF">
            <w:r w:rsidRPr="7E618367">
              <w:rPr>
                <w:rFonts w:ascii="Calibri" w:hAnsi="Calibri" w:eastAsia="Calibri" w:cs="Calibri"/>
                <w:b/>
                <w:bCs/>
              </w:rPr>
              <w:t>Fit/Gap Analysis</w:t>
            </w:r>
          </w:p>
        </w:tc>
      </w:tr>
      <w:tr w:rsidR="7E618367" w:rsidTr="7E618367" w14:paraId="3C02C68A"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3EB6FC57" w14:textId="0F32C683">
            <w:r w:rsidRPr="7E618367">
              <w:rPr>
                <w:rFonts w:ascii="Calibri" w:hAnsi="Calibri" w:eastAsia="Calibri" w:cs="Calibri"/>
              </w:rPr>
              <w:t>Requirement Review</w:t>
            </w:r>
          </w:p>
        </w:tc>
        <w:tc>
          <w:tcPr>
            <w:tcW w:w="3000" w:type="dxa"/>
            <w:tcBorders>
              <w:top w:val="nil"/>
              <w:left w:val="single" w:color="auto" w:sz="8" w:space="0"/>
              <w:bottom w:val="single" w:color="auto" w:sz="8" w:space="0"/>
              <w:right w:val="single" w:color="auto" w:sz="8" w:space="0"/>
            </w:tcBorders>
          </w:tcPr>
          <w:p w:rsidR="7E618367" w:rsidP="00B16E2C" w:rsidRDefault="7E618367" w14:paraId="0F12CAFE" w14:textId="245121C8">
            <w:pPr>
              <w:jc w:val="both"/>
              <w:rPr>
                <w:rFonts w:ascii="Calibri" w:hAnsi="Calibri" w:eastAsia="Calibri" w:cs="Calibri"/>
              </w:rPr>
            </w:pPr>
            <w:r w:rsidRPr="7E618367">
              <w:rPr>
                <w:rFonts w:ascii="Calibri" w:hAnsi="Calibri" w:eastAsia="Calibri" w:cs="Calibri"/>
              </w:rPr>
              <w:t xml:space="preserve"> </w:t>
            </w:r>
            <w:r w:rsidRPr="7E618367" w:rsidR="07551AAF">
              <w:rPr>
                <w:rFonts w:ascii="Calibri" w:hAnsi="Calibri" w:eastAsia="Calibri" w:cs="Calibri"/>
              </w:rPr>
              <w:t>Yes</w:t>
            </w:r>
          </w:p>
        </w:tc>
        <w:tc>
          <w:tcPr>
            <w:tcW w:w="3000" w:type="dxa"/>
            <w:tcBorders>
              <w:top w:val="nil"/>
              <w:left w:val="single" w:color="auto" w:sz="8" w:space="0"/>
              <w:bottom w:val="single" w:color="auto" w:sz="8" w:space="0"/>
              <w:right w:val="single" w:color="auto" w:sz="8" w:space="0"/>
            </w:tcBorders>
          </w:tcPr>
          <w:p w:rsidR="07551AAF" w:rsidP="00B16E2C" w:rsidRDefault="07551AAF" w14:paraId="7075A9FE" w14:textId="6FD9FE02">
            <w:pPr>
              <w:jc w:val="both"/>
              <w:rPr>
                <w:rFonts w:ascii="Calibri" w:hAnsi="Calibri" w:eastAsia="Calibri" w:cs="Calibri"/>
              </w:rPr>
            </w:pPr>
            <w:r w:rsidRPr="7E618367">
              <w:rPr>
                <w:rFonts w:ascii="Calibri" w:hAnsi="Calibri" w:eastAsia="Calibri" w:cs="Calibri"/>
              </w:rPr>
              <w:t>No</w:t>
            </w:r>
            <w:r w:rsidRPr="7E618367" w:rsidR="7E618367">
              <w:rPr>
                <w:rFonts w:ascii="Calibri" w:hAnsi="Calibri" w:eastAsia="Calibri" w:cs="Calibri"/>
              </w:rPr>
              <w:t xml:space="preserve"> </w:t>
            </w:r>
          </w:p>
        </w:tc>
      </w:tr>
      <w:tr w:rsidR="7E618367" w:rsidTr="7E618367" w14:paraId="30A569E1"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32AF2CAA" w14:textId="6CF2B6D8">
            <w:r w:rsidRPr="7E618367">
              <w:rPr>
                <w:rFonts w:ascii="Calibri" w:hAnsi="Calibri" w:eastAsia="Calibri" w:cs="Calibri"/>
              </w:rPr>
              <w:t>System Set up and usage</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0BD9D3E5" w14:textId="2E76F57F">
            <w:pPr>
              <w:jc w:val="both"/>
              <w:rPr>
                <w:rFonts w:ascii="Calibri" w:hAnsi="Calibri" w:eastAsia="Calibri" w:cs="Calibri"/>
              </w:rPr>
            </w:pPr>
            <w:r w:rsidRPr="7E618367">
              <w:rPr>
                <w:rFonts w:ascii="Calibri" w:hAnsi="Calibri" w:eastAsia="Calibri" w:cs="Calibri"/>
              </w:rPr>
              <w:t xml:space="preserve"> </w:t>
            </w:r>
            <w:r w:rsidRPr="7E618367" w:rsidR="450DABD7">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450DABD7" w:rsidP="00B16E2C" w:rsidRDefault="450DABD7" w14:paraId="788F6775" w14:textId="7A202E54">
            <w:pPr>
              <w:jc w:val="both"/>
              <w:rPr>
                <w:rFonts w:ascii="Calibri" w:hAnsi="Calibri" w:eastAsia="Calibri" w:cs="Calibri"/>
              </w:rPr>
            </w:pPr>
            <w:r w:rsidRPr="7E618367">
              <w:rPr>
                <w:rFonts w:ascii="Calibri" w:hAnsi="Calibri" w:eastAsia="Calibri" w:cs="Calibri"/>
              </w:rPr>
              <w:t>Yes</w:t>
            </w:r>
            <w:r w:rsidRPr="7E618367" w:rsidR="7E618367">
              <w:rPr>
                <w:rFonts w:ascii="Calibri" w:hAnsi="Calibri" w:eastAsia="Calibri" w:cs="Calibri"/>
              </w:rPr>
              <w:t xml:space="preserve"> </w:t>
            </w:r>
          </w:p>
        </w:tc>
      </w:tr>
      <w:tr w:rsidR="7E618367" w:rsidTr="7E618367" w14:paraId="3C80EE60"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7D428A28" w14:textId="107B6082">
            <w:r w:rsidRPr="7E618367">
              <w:rPr>
                <w:rFonts w:ascii="Calibri" w:hAnsi="Calibri" w:eastAsia="Calibri" w:cs="Calibri"/>
              </w:rPr>
              <w:t>Gap Analysis</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6588C349" w14:textId="114713A0">
            <w:pPr>
              <w:jc w:val="both"/>
              <w:rPr>
                <w:rFonts w:ascii="Calibri" w:hAnsi="Calibri" w:eastAsia="Calibri" w:cs="Calibri"/>
              </w:rPr>
            </w:pPr>
            <w:r w:rsidRPr="7E618367">
              <w:rPr>
                <w:rFonts w:ascii="Calibri" w:hAnsi="Calibri" w:eastAsia="Calibri" w:cs="Calibri"/>
              </w:rPr>
              <w:t xml:space="preserve"> </w:t>
            </w:r>
            <w:r w:rsidRPr="7E618367" w:rsidR="27142111">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27142111" w:rsidP="00B16E2C" w:rsidRDefault="27142111" w14:paraId="3CFEA2EE" w14:textId="016529C2">
            <w:pPr>
              <w:jc w:val="both"/>
              <w:rPr>
                <w:rFonts w:ascii="Calibri" w:hAnsi="Calibri" w:eastAsia="Calibri" w:cs="Calibri"/>
              </w:rPr>
            </w:pPr>
            <w:r w:rsidRPr="7E618367">
              <w:rPr>
                <w:rFonts w:ascii="Calibri" w:hAnsi="Calibri" w:eastAsia="Calibri" w:cs="Calibri"/>
              </w:rPr>
              <w:t>No</w:t>
            </w:r>
            <w:r w:rsidRPr="7E618367" w:rsidR="7E618367">
              <w:rPr>
                <w:rFonts w:ascii="Calibri" w:hAnsi="Calibri" w:eastAsia="Calibri" w:cs="Calibri"/>
              </w:rPr>
              <w:t xml:space="preserve"> </w:t>
            </w:r>
          </w:p>
        </w:tc>
      </w:tr>
      <w:tr w:rsidR="7E618367" w:rsidTr="7E618367" w14:paraId="525204BD" w14:textId="77777777">
        <w:tc>
          <w:tcPr>
            <w:tcW w:w="9000" w:type="dxa"/>
            <w:gridSpan w:val="3"/>
            <w:tcBorders>
              <w:top w:val="single" w:color="auto" w:sz="8" w:space="0"/>
              <w:left w:val="single" w:color="auto" w:sz="8" w:space="0"/>
              <w:bottom w:val="single" w:color="auto" w:sz="8" w:space="0"/>
              <w:right w:val="single" w:color="auto" w:sz="8" w:space="0"/>
            </w:tcBorders>
          </w:tcPr>
          <w:p w:rsidR="7E618367" w:rsidP="00142773" w:rsidRDefault="7E618367" w14:paraId="5C6A980A" w14:textId="5392577A">
            <w:r w:rsidRPr="7E618367">
              <w:rPr>
                <w:rFonts w:ascii="Calibri" w:hAnsi="Calibri" w:eastAsia="Calibri" w:cs="Calibri"/>
                <w:b/>
                <w:bCs/>
              </w:rPr>
              <w:t>Design</w:t>
            </w:r>
          </w:p>
        </w:tc>
      </w:tr>
      <w:tr w:rsidR="7E618367" w:rsidTr="7E618367" w14:paraId="6564F717"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24538653" w14:textId="03F63072">
            <w:r w:rsidRPr="7E618367">
              <w:rPr>
                <w:rFonts w:ascii="Calibri" w:hAnsi="Calibri" w:eastAsia="Calibri" w:cs="Calibri"/>
              </w:rPr>
              <w:t>Business Process Design</w:t>
            </w:r>
          </w:p>
        </w:tc>
        <w:tc>
          <w:tcPr>
            <w:tcW w:w="3000" w:type="dxa"/>
            <w:tcBorders>
              <w:top w:val="nil"/>
              <w:left w:val="single" w:color="auto" w:sz="8" w:space="0"/>
              <w:bottom w:val="single" w:color="auto" w:sz="8" w:space="0"/>
              <w:right w:val="single" w:color="auto" w:sz="8" w:space="0"/>
            </w:tcBorders>
          </w:tcPr>
          <w:p w:rsidR="7E618367" w:rsidP="00B16E2C" w:rsidRDefault="7E618367" w14:paraId="053838C4" w14:textId="544E6292">
            <w:pPr>
              <w:jc w:val="both"/>
              <w:rPr>
                <w:rFonts w:ascii="Calibri" w:hAnsi="Calibri" w:eastAsia="Calibri" w:cs="Calibri"/>
              </w:rPr>
            </w:pPr>
            <w:r w:rsidRPr="7E618367">
              <w:rPr>
                <w:rFonts w:ascii="Calibri" w:hAnsi="Calibri" w:eastAsia="Calibri" w:cs="Calibri"/>
              </w:rPr>
              <w:t xml:space="preserve"> </w:t>
            </w:r>
            <w:r w:rsidRPr="7E618367" w:rsidR="3ACECD6F">
              <w:rPr>
                <w:rFonts w:ascii="Calibri" w:hAnsi="Calibri" w:eastAsia="Calibri" w:cs="Calibri"/>
              </w:rPr>
              <w:t>Yes</w:t>
            </w:r>
          </w:p>
        </w:tc>
        <w:tc>
          <w:tcPr>
            <w:tcW w:w="3000" w:type="dxa"/>
            <w:tcBorders>
              <w:top w:val="nil"/>
              <w:left w:val="single" w:color="auto" w:sz="8" w:space="0"/>
              <w:bottom w:val="single" w:color="auto" w:sz="8" w:space="0"/>
              <w:right w:val="single" w:color="auto" w:sz="8" w:space="0"/>
            </w:tcBorders>
          </w:tcPr>
          <w:p w:rsidR="7E618367" w:rsidP="00B16E2C" w:rsidRDefault="7E618367" w14:paraId="205556B4" w14:textId="3653AB7F">
            <w:pPr>
              <w:jc w:val="both"/>
              <w:rPr>
                <w:rFonts w:ascii="Calibri" w:hAnsi="Calibri" w:eastAsia="Calibri" w:cs="Calibri"/>
              </w:rPr>
            </w:pPr>
            <w:r w:rsidRPr="7E618367">
              <w:rPr>
                <w:rFonts w:ascii="Calibri" w:hAnsi="Calibri" w:eastAsia="Calibri" w:cs="Calibri"/>
              </w:rPr>
              <w:t xml:space="preserve"> </w:t>
            </w:r>
            <w:r w:rsidRPr="7E618367" w:rsidR="16D8A8C5">
              <w:rPr>
                <w:rFonts w:ascii="Calibri" w:hAnsi="Calibri" w:eastAsia="Calibri" w:cs="Calibri"/>
              </w:rPr>
              <w:t>Yes</w:t>
            </w:r>
          </w:p>
        </w:tc>
      </w:tr>
      <w:tr w:rsidR="7E618367" w:rsidTr="7E618367" w14:paraId="2C46D337" w14:textId="77777777">
        <w:tc>
          <w:tcPr>
            <w:tcW w:w="3000" w:type="dxa"/>
            <w:tcBorders>
              <w:top w:val="single" w:color="auto" w:sz="8" w:space="0"/>
              <w:left w:val="single" w:color="auto" w:sz="8" w:space="0"/>
              <w:bottom w:val="single" w:color="auto" w:sz="8" w:space="0"/>
              <w:right w:val="single" w:color="auto" w:sz="8" w:space="0"/>
            </w:tcBorders>
          </w:tcPr>
          <w:p w:rsidR="7E618367" w:rsidP="00142773" w:rsidRDefault="7E618367" w14:paraId="0C959671" w14:textId="7D497C61">
            <w:r w:rsidRPr="7E618367">
              <w:rPr>
                <w:rFonts w:ascii="Calibri" w:hAnsi="Calibri" w:eastAsia="Calibri" w:cs="Calibri"/>
              </w:rPr>
              <w:t>Technical Design (IT)</w:t>
            </w:r>
          </w:p>
        </w:tc>
        <w:tc>
          <w:tcPr>
            <w:tcW w:w="3000" w:type="dxa"/>
            <w:tcBorders>
              <w:top w:val="single" w:color="auto" w:sz="8" w:space="0"/>
              <w:left w:val="single" w:color="auto" w:sz="8" w:space="0"/>
              <w:bottom w:val="single" w:color="auto" w:sz="8" w:space="0"/>
              <w:right w:val="single" w:color="auto" w:sz="8" w:space="0"/>
            </w:tcBorders>
          </w:tcPr>
          <w:p w:rsidR="7E618367" w:rsidP="00B16E2C" w:rsidRDefault="7E618367" w14:paraId="17F5073C" w14:textId="6F90B0E0">
            <w:pPr>
              <w:jc w:val="both"/>
              <w:rPr>
                <w:rFonts w:ascii="Calibri" w:hAnsi="Calibri" w:eastAsia="Calibri" w:cs="Calibri"/>
              </w:rPr>
            </w:pPr>
            <w:r w:rsidRPr="7E618367">
              <w:rPr>
                <w:rFonts w:ascii="Calibri" w:hAnsi="Calibri" w:eastAsia="Calibri" w:cs="Calibri"/>
              </w:rPr>
              <w:t xml:space="preserve"> </w:t>
            </w:r>
            <w:r w:rsidRPr="7E618367" w:rsidR="61FA9992">
              <w:rPr>
                <w:rFonts w:ascii="Calibri" w:hAnsi="Calibri" w:eastAsia="Calibri" w:cs="Calibri"/>
              </w:rPr>
              <w:t>Yes</w:t>
            </w:r>
          </w:p>
        </w:tc>
        <w:tc>
          <w:tcPr>
            <w:tcW w:w="3000" w:type="dxa"/>
            <w:tcBorders>
              <w:top w:val="single" w:color="auto" w:sz="8" w:space="0"/>
              <w:left w:val="single" w:color="auto" w:sz="8" w:space="0"/>
              <w:bottom w:val="single" w:color="auto" w:sz="8" w:space="0"/>
              <w:right w:val="single" w:color="auto" w:sz="8" w:space="0"/>
            </w:tcBorders>
          </w:tcPr>
          <w:p w:rsidR="61FA9992" w:rsidP="00B16E2C" w:rsidRDefault="61FA9992" w14:paraId="1B0B26DA" w14:textId="2DF94516">
            <w:pPr>
              <w:jc w:val="both"/>
              <w:rPr>
                <w:rFonts w:ascii="Calibri" w:hAnsi="Calibri" w:eastAsia="Calibri" w:cs="Calibri"/>
              </w:rPr>
            </w:pPr>
            <w:r w:rsidRPr="7E618367">
              <w:rPr>
                <w:rFonts w:ascii="Calibri" w:hAnsi="Calibri" w:eastAsia="Calibri" w:cs="Calibri"/>
              </w:rPr>
              <w:t>No</w:t>
            </w:r>
          </w:p>
        </w:tc>
      </w:tr>
    </w:tbl>
    <w:p w:rsidR="7E618367" w:rsidP="00B16E2C" w:rsidRDefault="7E618367" w14:paraId="5B900796" w14:textId="4112A5F3">
      <w:pPr>
        <w:jc w:val="both"/>
        <w:rPr>
          <w:rFonts w:ascii="Calibri" w:hAnsi="Calibri" w:eastAsia="Calibri" w:cs="Calibri"/>
          <w:lang w:val="en-US"/>
        </w:rPr>
      </w:pPr>
    </w:p>
    <w:p w:rsidR="7E618367" w:rsidP="00B16E2C" w:rsidRDefault="7E618367" w14:paraId="15FDD7CA" w14:textId="488091F6">
      <w:pPr>
        <w:jc w:val="both"/>
        <w:rPr>
          <w:rFonts w:ascii="Calibri" w:hAnsi="Calibri" w:eastAsia="Calibri" w:cs="Calibri"/>
          <w:lang w:val="en-US"/>
        </w:rPr>
      </w:pPr>
    </w:p>
    <w:p w:rsidRPr="0089731A" w:rsidR="0089731A" w:rsidP="00B16E2C" w:rsidRDefault="63BD3E15" w14:paraId="26A87FFD" w14:textId="1869A729">
      <w:pPr>
        <w:pStyle w:val="Heading1"/>
        <w:jc w:val="both"/>
      </w:pPr>
      <w:bookmarkStart w:name="_Toc117268748" w:id="2"/>
      <w:r w:rsidR="317D95C6">
        <w:rPr/>
        <w:t>K</w:t>
      </w:r>
      <w:r w:rsidR="2556C1BA">
        <w:rPr/>
        <w:t>ey</w:t>
      </w:r>
      <w:r w:rsidR="0089731A">
        <w:rPr/>
        <w:t xml:space="preserve"> requirements</w:t>
      </w:r>
      <w:bookmarkEnd w:id="2"/>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08"/>
        <w:gridCol w:w="4508"/>
      </w:tblGrid>
      <w:tr w:rsidR="00F05E3C" w:rsidTr="009D067D" w14:paraId="50748EE4" w14:textId="77777777">
        <w:tc>
          <w:tcPr>
            <w:tcW w:w="4508" w:type="dxa"/>
            <w:tcBorders>
              <w:bottom w:val="single" w:color="auto" w:sz="4" w:space="0"/>
              <w:right w:val="single" w:color="auto" w:sz="4" w:space="0"/>
            </w:tcBorders>
          </w:tcPr>
          <w:p w:rsidR="00F05E3C" w:rsidP="00B16E2C" w:rsidRDefault="00F05E3C" w14:paraId="50894B82" w14:textId="2EAF5FAA">
            <w:pPr>
              <w:jc w:val="both"/>
            </w:pPr>
            <w:r>
              <w:t>Functional requirements</w:t>
            </w:r>
          </w:p>
        </w:tc>
        <w:tc>
          <w:tcPr>
            <w:tcW w:w="4508" w:type="dxa"/>
            <w:tcBorders>
              <w:left w:val="single" w:color="auto" w:sz="4" w:space="0"/>
              <w:bottom w:val="single" w:color="auto" w:sz="4" w:space="0"/>
            </w:tcBorders>
          </w:tcPr>
          <w:p w:rsidR="00F05E3C" w:rsidP="00B16E2C" w:rsidRDefault="00F05E3C" w14:paraId="3E2299D6" w14:textId="00536560">
            <w:pPr>
              <w:jc w:val="both"/>
            </w:pPr>
            <w:r>
              <w:t>Non-functional requirement</w:t>
            </w:r>
          </w:p>
        </w:tc>
      </w:tr>
      <w:tr w:rsidR="00F05E3C" w:rsidTr="7E618367" w14:paraId="59A6FD3D" w14:textId="77777777">
        <w:trPr>
          <w:trHeight w:val="1830"/>
        </w:trPr>
        <w:tc>
          <w:tcPr>
            <w:tcW w:w="4508" w:type="dxa"/>
            <w:tcBorders>
              <w:top w:val="single" w:color="auto" w:sz="4" w:space="0"/>
              <w:right w:val="single" w:color="auto" w:sz="4" w:space="0"/>
            </w:tcBorders>
          </w:tcPr>
          <w:p w:rsidR="00F05E3C" w:rsidP="00B16E2C" w:rsidRDefault="009B3FDF" w14:paraId="00805B7D" w14:textId="77777777">
            <w:pPr>
              <w:pStyle w:val="ListParagraph"/>
              <w:numPr>
                <w:ilvl w:val="0"/>
                <w:numId w:val="3"/>
              </w:numPr>
              <w:jc w:val="both"/>
            </w:pPr>
            <w:r>
              <w:t xml:space="preserve">Sale and </w:t>
            </w:r>
            <w:r w:rsidR="00ED43D4">
              <w:t xml:space="preserve">Design </w:t>
            </w:r>
            <w:r>
              <w:t>process</w:t>
            </w:r>
          </w:p>
          <w:p w:rsidR="00122DD9" w:rsidP="00B16E2C" w:rsidRDefault="00122DD9" w14:paraId="1666F381" w14:textId="77777777">
            <w:pPr>
              <w:pStyle w:val="ListParagraph"/>
              <w:numPr>
                <w:ilvl w:val="0"/>
                <w:numId w:val="3"/>
              </w:numPr>
              <w:jc w:val="both"/>
            </w:pPr>
            <w:r>
              <w:t>Improved Invoicing process</w:t>
            </w:r>
          </w:p>
          <w:p w:rsidR="00122DD9" w:rsidP="00B16E2C" w:rsidRDefault="00122DD9" w14:paraId="24685760" w14:textId="77777777">
            <w:pPr>
              <w:pStyle w:val="ListParagraph"/>
              <w:numPr>
                <w:ilvl w:val="0"/>
                <w:numId w:val="3"/>
              </w:numPr>
              <w:jc w:val="both"/>
            </w:pPr>
            <w:r>
              <w:t>Inventory management</w:t>
            </w:r>
          </w:p>
          <w:p w:rsidR="00122DD9" w:rsidP="00B16E2C" w:rsidRDefault="00122DD9" w14:paraId="5D1BF3C7" w14:textId="77777777">
            <w:pPr>
              <w:pStyle w:val="ListParagraph"/>
              <w:numPr>
                <w:ilvl w:val="0"/>
                <w:numId w:val="3"/>
              </w:numPr>
              <w:jc w:val="both"/>
            </w:pPr>
            <w:r>
              <w:t>Procurement</w:t>
            </w:r>
          </w:p>
          <w:p w:rsidR="00122DD9" w:rsidP="00B16E2C" w:rsidRDefault="00122DD9" w14:paraId="229AAD1A" w14:textId="1464099D">
            <w:pPr>
              <w:pStyle w:val="ListParagraph"/>
              <w:numPr>
                <w:ilvl w:val="0"/>
                <w:numId w:val="3"/>
              </w:numPr>
              <w:jc w:val="both"/>
            </w:pPr>
            <w:r>
              <w:t>Manufacturing process</w:t>
            </w:r>
          </w:p>
        </w:tc>
        <w:tc>
          <w:tcPr>
            <w:tcW w:w="4508" w:type="dxa"/>
            <w:tcBorders>
              <w:top w:val="single" w:color="auto" w:sz="4" w:space="0"/>
              <w:left w:val="single" w:color="auto" w:sz="4" w:space="0"/>
            </w:tcBorders>
          </w:tcPr>
          <w:p w:rsidR="00F05E3C" w:rsidP="00B16E2C" w:rsidRDefault="00122DD9" w14:paraId="7C2E13A5" w14:textId="77777777">
            <w:pPr>
              <w:pStyle w:val="ListParagraph"/>
              <w:numPr>
                <w:ilvl w:val="0"/>
                <w:numId w:val="3"/>
              </w:numPr>
              <w:jc w:val="both"/>
            </w:pPr>
            <w:r>
              <w:t>Call for Tender process</w:t>
            </w:r>
          </w:p>
          <w:p w:rsidR="55366D26" w:rsidP="00B16E2C" w:rsidRDefault="55366D26" w14:paraId="0F369BD5" w14:textId="33E209E9">
            <w:pPr>
              <w:pStyle w:val="ListParagraph"/>
              <w:numPr>
                <w:ilvl w:val="0"/>
                <w:numId w:val="3"/>
              </w:numPr>
              <w:spacing w:line="259" w:lineRule="auto"/>
              <w:jc w:val="both"/>
            </w:pPr>
            <w:r>
              <w:t>Apply loyal customer discounts</w:t>
            </w:r>
          </w:p>
          <w:p w:rsidR="55366D26" w:rsidP="00B16E2C" w:rsidRDefault="55366D26" w14:paraId="0CA8A831" w14:textId="1F14ADCE">
            <w:pPr>
              <w:pStyle w:val="ListParagraph"/>
              <w:numPr>
                <w:ilvl w:val="0"/>
                <w:numId w:val="3"/>
              </w:numPr>
              <w:spacing w:line="259" w:lineRule="auto"/>
              <w:jc w:val="both"/>
            </w:pPr>
            <w:r>
              <w:t>Automated inventory process</w:t>
            </w:r>
          </w:p>
          <w:p w:rsidR="55366D26" w:rsidP="00B16E2C" w:rsidRDefault="55366D26" w14:paraId="0BDC978F" w14:textId="7FBA263F">
            <w:pPr>
              <w:pStyle w:val="ListParagraph"/>
              <w:numPr>
                <w:ilvl w:val="0"/>
                <w:numId w:val="3"/>
              </w:numPr>
              <w:spacing w:line="259" w:lineRule="auto"/>
              <w:jc w:val="both"/>
            </w:pPr>
            <w:r>
              <w:t>Adjusting product prices</w:t>
            </w:r>
          </w:p>
          <w:p w:rsidR="0070202A" w:rsidP="00B16E2C" w:rsidRDefault="47E6A516" w14:paraId="22EF83FB" w14:textId="2A68BFBC">
            <w:pPr>
              <w:pStyle w:val="ListParagraph"/>
              <w:numPr>
                <w:ilvl w:val="0"/>
                <w:numId w:val="3"/>
              </w:numPr>
              <w:jc w:val="both"/>
            </w:pPr>
            <w:r>
              <w:t xml:space="preserve">Ability to </w:t>
            </w:r>
            <w:r w:rsidR="69E14998">
              <w:t>reuse product attributes</w:t>
            </w:r>
          </w:p>
        </w:tc>
      </w:tr>
    </w:tbl>
    <w:p w:rsidR="00BC21A7" w:rsidP="00B16E2C" w:rsidRDefault="7A883B05" w14:paraId="731673A6" w14:textId="1869A729">
      <w:pPr>
        <w:pStyle w:val="ListParagraph"/>
        <w:numPr>
          <w:ilvl w:val="0"/>
          <w:numId w:val="6"/>
        </w:numPr>
        <w:jc w:val="both"/>
        <w:rPr>
          <w:rFonts w:ascii="Calibri" w:hAnsi="Calibri" w:eastAsia="Calibri" w:cs="Calibri"/>
          <w:lang w:val="en-US"/>
        </w:rPr>
      </w:pPr>
      <w:r w:rsidR="016454F4">
        <w:rPr/>
        <w:t xml:space="preserve">Once the firm received customer’s enquiries, the sales team should be able to start the consultation regarding the order. The team will assist the customer in choosing the designs of the furniture and input in the system. The system recognises the customer data and apply the discount if it is applicable. </w:t>
      </w:r>
    </w:p>
    <w:p w:rsidR="00BC21A7" w:rsidP="00B16E2C" w:rsidRDefault="7A883B05" w14:paraId="7CC6E993"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After creating the quotation is created, and it will be confirmed by the customer. The system will create a sales order. The accounting team will accept a 30% down payment and produce the invoice accordingly. Odoo allows the invoice data to be printed or be downloaded as Excel files for the documentation processes by the accounting department.</w:t>
      </w:r>
    </w:p>
    <w:p w:rsidR="00BC21A7" w:rsidP="00B16E2C" w:rsidRDefault="7A883B05" w14:paraId="4DEF32BC"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The production team starts by checking the type of products from the sales order if the order is an existing or customised order.</w:t>
      </w:r>
    </w:p>
    <w:p w:rsidR="00BC21A7" w:rsidP="00B16E2C" w:rsidRDefault="7A883B05" w14:paraId="6EADA2ED"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 xml:space="preserve">For existing orders, the availability of components will be checked by the team responsible for the inventory. Later, the purchasing process will be automated using reordering rules in the system. For orders that require approval, the system will be set so that the purchase orders that amounted to over $500 will process only after the manager’s approval. </w:t>
      </w:r>
    </w:p>
    <w:p w:rsidR="00BC21A7" w:rsidP="00B16E2C" w:rsidRDefault="7A883B05" w14:paraId="77D14BAD"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 xml:space="preserve">For customised orders, the procurement team will “call for tender” through purchase agreements in the purchase function. The request for quotation form can be sent to multiple vendors and the tender process will automatically end when quotation from chosen vendor is accepted. </w:t>
      </w:r>
    </w:p>
    <w:p w:rsidR="00BC21A7" w:rsidP="00B16E2C" w:rsidRDefault="7A883B05" w14:paraId="5FB417A7"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After confirming that the components are ready to be manufactured, the manufacturing order will be created. WA Furniture should be able to perform each production step with specific work orders. When the work of production team is completed, the process will be transferred to the delivery team.</w:t>
      </w:r>
    </w:p>
    <w:p w:rsidR="00BC21A7" w:rsidP="00B16E2C" w:rsidRDefault="7A883B05" w14:paraId="39E9DFEC" w14:textId="1869A729">
      <w:pPr>
        <w:pStyle w:val="ListParagraph"/>
        <w:numPr>
          <w:ilvl w:val="0"/>
          <w:numId w:val="6"/>
        </w:numPr>
        <w:jc w:val="both"/>
        <w:rPr>
          <w:rFonts w:ascii="Calibri" w:hAnsi="Calibri" w:eastAsia="Calibri" w:cs="Calibri"/>
          <w:lang w:val="en-US"/>
        </w:rPr>
      </w:pPr>
      <w:commentRangeStart w:id="3"/>
      <w:commentRangeStart w:id="4"/>
      <w:commentRangeStart w:id="5"/>
      <w:commentRangeStart w:id="6"/>
      <w:r w:rsidRPr="2F8F602F" w:rsidR="016454F4">
        <w:rPr>
          <w:rFonts w:ascii="Calibri" w:hAnsi="Calibri" w:eastAsia="Calibri" w:cs="Calibri"/>
          <w:lang w:val="en-US"/>
        </w:rPr>
        <w:t>Sales Team will do due diligence over the quality the product</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2F8F602F" w:rsidR="016454F4">
        <w:rPr>
          <w:rFonts w:ascii="Calibri" w:hAnsi="Calibri" w:eastAsia="Calibri" w:cs="Calibri"/>
          <w:lang w:val="en-US"/>
        </w:rPr>
        <w:t xml:space="preserve">, after it is confirmed, the final payment from the customer can be accepted by the accounting team. </w:t>
      </w:r>
    </w:p>
    <w:p w:rsidR="00BC21A7" w:rsidP="00B16E2C" w:rsidRDefault="7A883B05" w14:paraId="216041C6" w14:textId="1869A729">
      <w:pPr>
        <w:pStyle w:val="ListParagraph"/>
        <w:numPr>
          <w:ilvl w:val="0"/>
          <w:numId w:val="6"/>
        </w:numPr>
        <w:jc w:val="both"/>
        <w:rPr>
          <w:rFonts w:ascii="Calibri" w:hAnsi="Calibri" w:eastAsia="Calibri" w:cs="Calibri"/>
          <w:lang w:val="en-US"/>
        </w:rPr>
      </w:pPr>
      <w:r w:rsidRPr="2F8F602F" w:rsidR="016454F4">
        <w:rPr>
          <w:rFonts w:ascii="Calibri" w:hAnsi="Calibri" w:eastAsia="Calibri" w:cs="Calibri"/>
          <w:lang w:val="en-US"/>
        </w:rPr>
        <w:t>Sales team can then proceed to deliver according to the customer’s preferred shipping method.</w:t>
      </w:r>
    </w:p>
    <w:p w:rsidR="00BC21A7" w:rsidP="00B16E2C" w:rsidRDefault="00BC21A7" w14:paraId="0DBB5622" w14:textId="1869A729">
      <w:pPr>
        <w:jc w:val="both"/>
      </w:pPr>
    </w:p>
    <w:p w:rsidR="5FE12AB5" w:rsidP="00B16E2C" w:rsidRDefault="5FE12AB5" w14:paraId="027461AD" w14:textId="1869A729">
      <w:pPr>
        <w:pStyle w:val="Heading2"/>
        <w:jc w:val="both"/>
      </w:pPr>
      <w:bookmarkStart w:name="_Toc117268749" w:id="7"/>
      <w:r w:rsidR="61A5F532">
        <w:rPr/>
        <w:t>Odoo’s event-driven-process</w:t>
      </w:r>
      <w:r w:rsidR="1FFB739C">
        <w:rPr/>
        <w:t xml:space="preserve"> </w:t>
      </w:r>
      <w:r w:rsidR="7683531B">
        <w:rPr/>
        <w:t xml:space="preserve">(EPC) </w:t>
      </w:r>
      <w:r w:rsidR="2D016C64">
        <w:rPr/>
        <w:t xml:space="preserve">diagram </w:t>
      </w:r>
      <w:r w:rsidR="61A5F532">
        <w:rPr/>
        <w:t>for WA furniture</w:t>
      </w:r>
      <w:bookmarkEnd w:id="7"/>
    </w:p>
    <w:p w:rsidR="5FE12AB5" w:rsidP="00B16E2C" w:rsidRDefault="5FE12AB5" w14:paraId="7BCC32A9" w14:textId="1869A729">
      <w:pPr>
        <w:jc w:val="both"/>
        <w:rPr>
          <w:color w:val="FF0000"/>
        </w:rPr>
      </w:pPr>
      <w:r w:rsidR="61A5F532">
        <w:rPr/>
        <w:t>Using the Odoo system, WA furniture can make use of the order fulfil</w:t>
      </w:r>
      <w:r w:rsidR="7E8FF41D">
        <w:rPr/>
        <w:t>l</w:t>
      </w:r>
      <w:r w:rsidR="61A5F532">
        <w:rPr/>
        <w:t>ment, production</w:t>
      </w:r>
      <w:r w:rsidR="34ABCBC1">
        <w:rPr/>
        <w:t>,</w:t>
      </w:r>
      <w:r w:rsidR="61A5F532">
        <w:rPr/>
        <w:t xml:space="preserve"> and </w:t>
      </w:r>
      <w:r w:rsidR="5846BCAF">
        <w:rPr/>
        <w:t xml:space="preserve">payment processes </w:t>
      </w:r>
      <w:r w:rsidR="4412FCA0">
        <w:rPr/>
        <w:t xml:space="preserve">workflows </w:t>
      </w:r>
      <w:r w:rsidR="5846BCAF">
        <w:rPr/>
        <w:t xml:space="preserve">as shown in the </w:t>
      </w:r>
      <w:r w:rsidR="75D519F1">
        <w:rPr/>
        <w:t xml:space="preserve">EPC diagram </w:t>
      </w:r>
      <w:r w:rsidR="4C7B056E">
        <w:rPr/>
        <w:t xml:space="preserve">as shown in the </w:t>
      </w:r>
      <w:r w:rsidR="4C7B056E">
        <w:rPr/>
        <w:t>appendix and attached document</w:t>
      </w:r>
      <w:r w:rsidR="75D519F1">
        <w:rPr/>
        <w:t>.</w:t>
      </w:r>
      <w:r w:rsidRPr="2F8F602F" w:rsidR="75D519F1">
        <w:rPr>
          <w:color w:val="FF0000"/>
        </w:rPr>
        <w:t xml:space="preserve"> </w:t>
      </w:r>
      <w:r w:rsidRPr="2F8F602F" w:rsidR="34D652B0">
        <w:rPr>
          <w:color w:val="FF0000"/>
        </w:rPr>
        <w:t xml:space="preserve"> </w:t>
      </w:r>
    </w:p>
    <w:p w:rsidR="7E618367" w:rsidP="00B16E2C" w:rsidRDefault="7E618367" w14:paraId="6081C92C" w14:textId="1869A729">
      <w:pPr>
        <w:jc w:val="both"/>
        <w:rPr>
          <w:rFonts w:ascii="Calibri" w:hAnsi="Calibri" w:eastAsia="Calibri" w:cs="Calibri"/>
          <w:b w:val="1"/>
          <w:bCs w:val="1"/>
          <w:lang w:val="en-US"/>
        </w:rPr>
      </w:pPr>
    </w:p>
    <w:p w:rsidR="5FE12AB5" w:rsidP="00B16E2C" w:rsidRDefault="5FE12AB5" w14:paraId="716042AB" w14:textId="1869A729">
      <w:pPr>
        <w:pStyle w:val="Heading2"/>
        <w:jc w:val="both"/>
        <w:rPr>
          <w:lang w:val="en-US"/>
        </w:rPr>
      </w:pPr>
      <w:bookmarkStart w:name="_Toc117268750" w:id="8"/>
      <w:r w:rsidRPr="2F8F602F" w:rsidR="61A5F532">
        <w:rPr>
          <w:lang w:val="en-US"/>
        </w:rPr>
        <w:t>Verbal description of EPC diagram for WA Furniture</w:t>
      </w:r>
      <w:r w:rsidRPr="2F8F602F" w:rsidR="2B1A5F87">
        <w:rPr>
          <w:lang w:val="en-US"/>
        </w:rPr>
        <w:t xml:space="preserve"> is:</w:t>
      </w:r>
      <w:bookmarkEnd w:id="8"/>
      <w:r w:rsidRPr="2F8F602F" w:rsidR="2B1A5F87">
        <w:rPr>
          <w:lang w:val="en-US"/>
        </w:rPr>
        <w:t xml:space="preserve"> </w:t>
      </w:r>
      <w:r w:rsidRPr="2F8F602F" w:rsidR="61A5F532">
        <w:rPr>
          <w:lang w:val="en-US"/>
        </w:rPr>
        <w:t xml:space="preserve"> </w:t>
      </w:r>
    </w:p>
    <w:p w:rsidR="5FE12AB5" w:rsidP="00B16E2C" w:rsidRDefault="5FE12AB5" w14:paraId="423A99D3" w14:textId="1869A729">
      <w:pPr>
        <w:jc w:val="both"/>
        <w:rPr>
          <w:rFonts w:ascii="Calibri" w:hAnsi="Calibri" w:eastAsia="Calibri" w:cs="Calibri"/>
          <w:lang w:val="en-US"/>
        </w:rPr>
      </w:pPr>
      <w:r w:rsidRPr="2F8F602F" w:rsidR="61A5F532">
        <w:rPr>
          <w:rFonts w:ascii="Calibri" w:hAnsi="Calibri" w:eastAsia="Calibri" w:cs="Calibri"/>
          <w:lang w:val="en-US"/>
        </w:rPr>
        <w:t>1) The process starts when a customer inquiry is received, and consultation is conducted by the sales team. The customers can choose the designs not only from the existing range but also from customised ones. Information such as customer data, preferred delivery as well as the loyalty discount can be added to the quotation. It is assumed that the discount will be applied to existing customers in the system.</w:t>
      </w:r>
    </w:p>
    <w:p w:rsidR="5FE12AB5" w:rsidP="00B16E2C" w:rsidRDefault="5FE12AB5" w14:paraId="73F15FA2" w14:textId="1869A729">
      <w:pPr>
        <w:jc w:val="both"/>
        <w:rPr>
          <w:rFonts w:ascii="Calibri" w:hAnsi="Calibri" w:eastAsia="Calibri" w:cs="Calibri"/>
          <w:lang w:val="en-US"/>
        </w:rPr>
      </w:pPr>
      <w:r w:rsidRPr="2F8F602F" w:rsidR="61A5F532">
        <w:rPr>
          <w:rFonts w:ascii="Calibri" w:hAnsi="Calibri" w:eastAsia="Calibri" w:cs="Calibri"/>
          <w:lang w:val="en-US"/>
        </w:rPr>
        <w:t>2) Once the quotation is created and confirmed by the customer, a sales order is created, and the production process can proceed. On the other hand, the accounting function can accept 30% down payment and produce invoice accordingly. Odoo allows the invoice data to be printed or be downloaded as Excel files for the documentation processes by the accounting department.</w:t>
      </w:r>
    </w:p>
    <w:p w:rsidR="5FE12AB5" w:rsidP="00B16E2C" w:rsidRDefault="5FE12AB5" w14:paraId="4AEF937D" w14:textId="1869A729">
      <w:pPr>
        <w:jc w:val="both"/>
        <w:rPr>
          <w:rFonts w:ascii="Calibri" w:hAnsi="Calibri" w:eastAsia="Calibri" w:cs="Calibri"/>
          <w:lang w:val="en-US"/>
        </w:rPr>
      </w:pPr>
      <w:r w:rsidRPr="2F8F602F" w:rsidR="61A5F532">
        <w:rPr>
          <w:rFonts w:ascii="Calibri" w:hAnsi="Calibri" w:eastAsia="Calibri" w:cs="Calibri"/>
          <w:lang w:val="en-US"/>
        </w:rPr>
        <w:t xml:space="preserve">3) The production process starts by checking the type of products from the sales order. The products can be for both existing and customised orders.  </w:t>
      </w:r>
    </w:p>
    <w:p w:rsidR="5FE12AB5" w:rsidP="00B16E2C" w:rsidRDefault="5FE12AB5" w14:paraId="51D2C3BD" w14:textId="1869A729">
      <w:pPr>
        <w:jc w:val="both"/>
        <w:rPr>
          <w:rFonts w:ascii="Calibri" w:hAnsi="Calibri" w:eastAsia="Calibri" w:cs="Calibri"/>
          <w:lang w:val="en-US"/>
        </w:rPr>
      </w:pPr>
      <w:r w:rsidRPr="2F8F602F" w:rsidR="61A5F532">
        <w:rPr>
          <w:rFonts w:ascii="Calibri" w:hAnsi="Calibri" w:eastAsia="Calibri" w:cs="Calibri"/>
          <w:lang w:val="en-US"/>
        </w:rPr>
        <w:t xml:space="preserve">4) For existing orders, the availability of components can be checked in the Odoo inventory application. The procurement can automate the purchasing process using reordering rules in Odoo or can create a purchase order manually in the Odoo purchase application. For orders that require approval, Odoo set the system so that the purchase orders that amounted to over $500 will process only after the manager’s approval. </w:t>
      </w:r>
    </w:p>
    <w:p w:rsidR="5FE12AB5" w:rsidP="00B16E2C" w:rsidRDefault="5FE12AB5" w14:paraId="487AEB10" w14:textId="1869A729">
      <w:pPr>
        <w:jc w:val="both"/>
        <w:rPr>
          <w:rFonts w:ascii="Calibri" w:hAnsi="Calibri" w:eastAsia="Calibri" w:cs="Calibri"/>
          <w:lang w:val="en-US"/>
        </w:rPr>
      </w:pPr>
      <w:r w:rsidRPr="2F8F602F" w:rsidR="61A5F532">
        <w:rPr>
          <w:rFonts w:ascii="Calibri" w:hAnsi="Calibri" w:eastAsia="Calibri" w:cs="Calibri"/>
          <w:lang w:val="en-US"/>
        </w:rPr>
        <w:t>5) For customised orders, Odoo allows the procurement function to call for tender through purchase agreements in the Odoo purchase application. The request for quotation form can be sent to multiple vendors and the tender process will automatically end when quotation from chosen vendor is accepted.</w:t>
      </w:r>
    </w:p>
    <w:p w:rsidR="5FE12AB5" w:rsidP="00B16E2C" w:rsidRDefault="5FE12AB5" w14:paraId="5344C38B" w14:textId="1869A729">
      <w:pPr>
        <w:jc w:val="both"/>
        <w:rPr>
          <w:rFonts w:ascii="Calibri" w:hAnsi="Calibri" w:eastAsia="Calibri" w:cs="Calibri"/>
          <w:lang w:val="en-US"/>
        </w:rPr>
      </w:pPr>
      <w:r w:rsidRPr="2F8F602F" w:rsidR="61A5F532">
        <w:rPr>
          <w:rFonts w:ascii="Calibri" w:hAnsi="Calibri" w:eastAsia="Calibri" w:cs="Calibri"/>
          <w:lang w:val="en-US"/>
        </w:rPr>
        <w:t>6) After the components are ready to be manufactured, the manufacturing order is created. Odoo allows WA Furniture to perform each production step and have specific work orders. When the production process is complete, the product is then ready to be delivered.</w:t>
      </w:r>
    </w:p>
    <w:p w:rsidR="5FE12AB5" w:rsidP="00B16E2C" w:rsidRDefault="5FE12AB5" w14:paraId="3610F6D0" w14:textId="1869A729">
      <w:pPr>
        <w:jc w:val="both"/>
        <w:rPr>
          <w:rFonts w:ascii="Calibri" w:hAnsi="Calibri" w:eastAsia="Calibri" w:cs="Calibri"/>
          <w:lang w:val="en-US"/>
        </w:rPr>
      </w:pPr>
      <w:r w:rsidRPr="2F8F602F" w:rsidR="61A5F532">
        <w:rPr>
          <w:rFonts w:ascii="Calibri" w:hAnsi="Calibri" w:eastAsia="Calibri" w:cs="Calibri"/>
          <w:lang w:val="en-US"/>
        </w:rPr>
        <w:t xml:space="preserve">7) </w:t>
      </w:r>
      <w:r w:rsidRPr="2F8F602F" w:rsidR="4B27AF40">
        <w:rPr>
          <w:rFonts w:ascii="Calibri" w:hAnsi="Calibri" w:eastAsia="Calibri" w:cs="Calibri"/>
          <w:lang w:val="en-US"/>
        </w:rPr>
        <w:t>Sales function</w:t>
      </w:r>
      <w:r w:rsidRPr="2F8F602F" w:rsidR="61A5F532">
        <w:rPr>
          <w:rFonts w:ascii="Calibri" w:hAnsi="Calibri" w:eastAsia="Calibri" w:cs="Calibri"/>
          <w:lang w:val="en-US"/>
        </w:rPr>
        <w:t xml:space="preserve"> can have a final validation of the product and quantity, after it is confirmed, the final payment from the customer can be accepted by accounting.  Odoo allows accounting to create invoices for outstanding amounts easily. </w:t>
      </w:r>
    </w:p>
    <w:p w:rsidR="5FE12AB5" w:rsidP="00B16E2C" w:rsidRDefault="5FE12AB5" w14:paraId="25ED1C21" w14:textId="1869A729">
      <w:pPr>
        <w:jc w:val="both"/>
        <w:rPr>
          <w:rFonts w:ascii="Calibri" w:hAnsi="Calibri" w:eastAsia="Calibri" w:cs="Calibri"/>
          <w:lang w:val="en-US"/>
        </w:rPr>
      </w:pPr>
      <w:r w:rsidRPr="2F8F602F" w:rsidR="61A5F532">
        <w:rPr>
          <w:rFonts w:ascii="Calibri" w:hAnsi="Calibri" w:eastAsia="Calibri" w:cs="Calibri"/>
          <w:lang w:val="en-US"/>
        </w:rPr>
        <w:t>8) Sales team can then proceed to deliver according to customer preferred shipping method.</w:t>
      </w:r>
    </w:p>
    <w:p w:rsidR="7E618367" w:rsidP="00B16E2C" w:rsidRDefault="7E618367" w14:paraId="4E08C471" w14:textId="1869A729">
      <w:pPr>
        <w:jc w:val="both"/>
        <w:rPr>
          <w:b w:val="1"/>
          <w:bCs w:val="1"/>
        </w:rPr>
      </w:pPr>
    </w:p>
    <w:p w:rsidR="39626308" w:rsidP="00B16E2C" w:rsidRDefault="0089731A" w14:paraId="588CAAA8" w14:textId="51C19A0C">
      <w:pPr>
        <w:pStyle w:val="Heading1"/>
      </w:pPr>
      <w:bookmarkStart w:name="_Toc117268751" w:id="9"/>
      <w:r w:rsidRPr="12F86934">
        <w:t>Addressing to the limitations</w:t>
      </w:r>
      <w:bookmarkEnd w:id="9"/>
      <w:r w:rsidRPr="12F86934" w:rsidR="7BC469B7">
        <w:t xml:space="preserve"> </w:t>
      </w:r>
    </w:p>
    <w:p w:rsidR="12F86934" w:rsidP="00B16E2C" w:rsidRDefault="1FCAB5AB" w14:paraId="0737B30B" w14:textId="7FCFC0EE">
      <w:pPr>
        <w:jc w:val="both"/>
      </w:pPr>
      <w:r>
        <w:t>Using the Odoo system, WA furniture will be able to gain insights and more visibility over the operation processes including manufacturing process and inventor</w:t>
      </w:r>
      <w:r w:rsidR="734C85EE">
        <w:t xml:space="preserve">y management. </w:t>
      </w:r>
    </w:p>
    <w:p w:rsidR="2F2524AD" w:rsidP="00B16E2C" w:rsidRDefault="2F2524AD" w14:paraId="52E7BC0F" w14:textId="0A31A4F8">
      <w:pPr>
        <w:jc w:val="both"/>
      </w:pPr>
      <w:r>
        <w:t>The Odoo system provides reports in real time with dashboard and up-to-date data over opera</w:t>
      </w:r>
      <w:r w:rsidR="31AFACA5">
        <w:t xml:space="preserve">tions. Most importantly, it can boost the production process which is a huge benefit for manufacturing firm. </w:t>
      </w:r>
      <w:r w:rsidR="5A7E413F">
        <w:t>The Odoo system can give WA Furniture full overview over its production process</w:t>
      </w:r>
      <w:r w:rsidR="4CE66E4E">
        <w:t xml:space="preserve">, from arranging Bill of Material (BOM) </w:t>
      </w:r>
      <w:r w:rsidR="71992D5B">
        <w:t xml:space="preserve">and automate </w:t>
      </w:r>
      <w:r w:rsidR="3026C101">
        <w:t xml:space="preserve">a full </w:t>
      </w:r>
      <w:r w:rsidR="71992D5B">
        <w:t xml:space="preserve">production </w:t>
      </w:r>
      <w:r w:rsidR="1228FADA">
        <w:t xml:space="preserve">cycle </w:t>
      </w:r>
      <w:r w:rsidR="71992D5B">
        <w:t>by creating manufacturing procedures, work center</w:t>
      </w:r>
      <w:r w:rsidR="45980EA5">
        <w:t>s</w:t>
      </w:r>
      <w:r w:rsidR="72393774">
        <w:t xml:space="preserve">. </w:t>
      </w:r>
      <w:r w:rsidR="200DB7FD">
        <w:t xml:space="preserve">It can keep track of the entire production process while providing insight </w:t>
      </w:r>
      <w:r w:rsidR="14CAF64A">
        <w:t>into every work process real time.</w:t>
      </w:r>
    </w:p>
    <w:p w:rsidR="14CAF64A" w:rsidP="00B16E2C" w:rsidRDefault="14CAF64A" w14:paraId="7C33D877" w14:textId="0A00291D">
      <w:pPr>
        <w:jc w:val="both"/>
      </w:pPr>
      <w:r>
        <w:t>By using the Odoo system, not only the manufacturing process but also Inventory</w:t>
      </w:r>
      <w:r w:rsidR="45980EA5">
        <w:t xml:space="preserve"> </w:t>
      </w:r>
      <w:r w:rsidR="3DA1510A">
        <w:t xml:space="preserve">management and Supply Chain system can be managed. </w:t>
      </w:r>
      <w:r w:rsidR="11ED7B79">
        <w:t xml:space="preserve">In order to </w:t>
      </w:r>
      <w:r w:rsidR="6F543ADE">
        <w:t xml:space="preserve">deliver quality </w:t>
      </w:r>
      <w:r w:rsidR="11ED7B79">
        <w:t xml:space="preserve">furniture in a timely manner, it is important to keep track of inventory. Knowing </w:t>
      </w:r>
      <w:r w:rsidR="253474F5">
        <w:t xml:space="preserve">the current capabilities and stock on hand </w:t>
      </w:r>
      <w:r w:rsidR="1F05E3DD">
        <w:t>and to reorder is</w:t>
      </w:r>
      <w:r w:rsidR="253474F5">
        <w:t xml:space="preserve"> important</w:t>
      </w:r>
      <w:r w:rsidR="29E6BB38">
        <w:t xml:space="preserve"> to</w:t>
      </w:r>
      <w:r w:rsidR="253474F5">
        <w:t xml:space="preserve"> not overload the orders</w:t>
      </w:r>
      <w:r w:rsidR="20A4EDAD">
        <w:t xml:space="preserve">. And with information on </w:t>
      </w:r>
      <w:r w:rsidR="42400DBC">
        <w:t xml:space="preserve">inventory, </w:t>
      </w:r>
      <w:r w:rsidR="20A4EDAD">
        <w:t xml:space="preserve">the company can make decisions over </w:t>
      </w:r>
      <w:r w:rsidR="0829D27F">
        <w:t xml:space="preserve">inventory management and supplier management. </w:t>
      </w:r>
    </w:p>
    <w:p w:rsidR="213CBB00" w:rsidP="00B16E2C" w:rsidRDefault="213CBB00" w14:paraId="37CAF7FB" w14:textId="09B52106">
      <w:pPr>
        <w:jc w:val="both"/>
      </w:pPr>
      <w:r>
        <w:t xml:space="preserve">In term of supply chain management, as WA </w:t>
      </w:r>
      <w:r w:rsidR="6DC00631">
        <w:t>furniture</w:t>
      </w:r>
      <w:r>
        <w:t xml:space="preserve"> undertakes custo</w:t>
      </w:r>
      <w:r w:rsidR="1B76E4C0">
        <w:t xml:space="preserve">mized orders, it is crucial to manage the suppliers that can source </w:t>
      </w:r>
      <w:r w:rsidR="7BC37135">
        <w:t xml:space="preserve">quality materials. </w:t>
      </w:r>
      <w:r w:rsidR="59265D44">
        <w:t>The Odoo ERP system ca</w:t>
      </w:r>
      <w:r w:rsidR="31C9E985">
        <w:t xml:space="preserve">n </w:t>
      </w:r>
      <w:r w:rsidR="7E7087C6">
        <w:t xml:space="preserve">provide the ability to </w:t>
      </w:r>
      <w:r w:rsidR="31C9E985">
        <w:t xml:space="preserve">manage multiple warehouses </w:t>
      </w:r>
      <w:r w:rsidR="71946A3C">
        <w:t xml:space="preserve">at different </w:t>
      </w:r>
      <w:r w:rsidR="31C9E985">
        <w:t>locations</w:t>
      </w:r>
      <w:r w:rsidR="3ACC1D73">
        <w:t xml:space="preserve"> all over the country</w:t>
      </w:r>
      <w:r w:rsidR="31C9E985">
        <w:t xml:space="preserve">, </w:t>
      </w:r>
      <w:r w:rsidR="65560121">
        <w:t>as well as different suppliers</w:t>
      </w:r>
      <w:r w:rsidR="31C9E985">
        <w:t>, from a single dashboard</w:t>
      </w:r>
      <w:r w:rsidR="1982B69E">
        <w:t xml:space="preserve">, </w:t>
      </w:r>
      <w:r w:rsidR="5EC88880">
        <w:t>e</w:t>
      </w:r>
      <w:r w:rsidR="31C9E985">
        <w:t>liminat</w:t>
      </w:r>
      <w:r w:rsidR="48725797">
        <w:t>ing</w:t>
      </w:r>
      <w:r w:rsidR="31C9E985">
        <w:t xml:space="preserve"> the </w:t>
      </w:r>
      <w:r w:rsidR="6C5F6A59">
        <w:t>old way of</w:t>
      </w:r>
      <w:r w:rsidR="31C9E985">
        <w:t xml:space="preserve"> </w:t>
      </w:r>
      <w:r w:rsidR="26114879">
        <w:t xml:space="preserve">having to </w:t>
      </w:r>
      <w:r w:rsidR="31C9E985">
        <w:t>c</w:t>
      </w:r>
      <w:r w:rsidR="1636F871">
        <w:t xml:space="preserve">heck </w:t>
      </w:r>
      <w:r w:rsidR="31C9E985">
        <w:t>multiple Excel spreadsheets.</w:t>
      </w:r>
      <w:r w:rsidR="0F630859">
        <w:t xml:space="preserve"> </w:t>
      </w:r>
    </w:p>
    <w:p w:rsidR="2DA1CCB7" w:rsidP="00B16E2C" w:rsidRDefault="2DA1CCB7" w14:paraId="059F3F9B" w14:textId="164DC84C">
      <w:pPr>
        <w:jc w:val="both"/>
      </w:pPr>
      <w:r>
        <w:t xml:space="preserve">ERP system </w:t>
      </w:r>
      <w:ins w:author="Wah Khin Wah Wah Soe Myint (23671023)" w:date="2022-10-21T03:37:00Z" w:id="10">
        <w:r w:rsidR="7CDB3129">
          <w:t>c</w:t>
        </w:r>
      </w:ins>
      <w:r w:rsidR="2FBA69B4">
        <w:t>an serve as centralised solution where</w:t>
      </w:r>
      <w:r w:rsidR="22C1CB54">
        <w:t>as</w:t>
      </w:r>
      <w:r w:rsidR="2FBA69B4">
        <w:t xml:space="preserve"> the Odoo system offers interconnectivity</w:t>
      </w:r>
      <w:r w:rsidR="7512E806">
        <w:t xml:space="preserve">, </w:t>
      </w:r>
      <w:r w:rsidR="2FBA69B4">
        <w:t>time management</w:t>
      </w:r>
      <w:r w:rsidR="7C802CC0">
        <w:t xml:space="preserve"> and contr</w:t>
      </w:r>
      <w:r w:rsidR="062D638C">
        <w:t>ol over data.</w:t>
      </w:r>
      <w:r w:rsidR="6A9DBFD4">
        <w:t xml:space="preserve"> Another intangible benefit is that the system can be upgraded to future needs such as analysing the trends in the market</w:t>
      </w:r>
      <w:r w:rsidR="708D6C5F">
        <w:t xml:space="preserve">. It can </w:t>
      </w:r>
      <w:r w:rsidR="015646D9">
        <w:t>acc</w:t>
      </w:r>
      <w:r w:rsidR="708D6C5F">
        <w:t>e</w:t>
      </w:r>
      <w:r w:rsidR="015646D9">
        <w:t>lerate</w:t>
      </w:r>
      <w:r w:rsidR="708D6C5F">
        <w:t xml:space="preserve"> the firm to b</w:t>
      </w:r>
      <w:r w:rsidR="394F5E6B">
        <w:t xml:space="preserve">e a pioneer in furniture manufacturing and the firm will have a competitive advantage over competitors. </w:t>
      </w:r>
      <w:r w:rsidR="2405EE3D">
        <w:t>In addition, the workflow will be significantly improved</w:t>
      </w:r>
      <w:r w:rsidR="3D06A774">
        <w:t>:</w:t>
      </w:r>
    </w:p>
    <w:p w:rsidR="52BDDD38" w:rsidP="00B16E2C" w:rsidRDefault="52BDDD38" w14:paraId="4544CF72" w14:textId="7B4834FE">
      <w:pPr>
        <w:pStyle w:val="ListParagraph"/>
        <w:numPr>
          <w:ilvl w:val="0"/>
          <w:numId w:val="15"/>
        </w:numPr>
        <w:jc w:val="both"/>
      </w:pPr>
      <w:r>
        <w:t>I</w:t>
      </w:r>
      <w:r w:rsidR="299599CA">
        <w:t>mprove sales by managing customer demand</w:t>
      </w:r>
    </w:p>
    <w:p w:rsidR="46087C37" w:rsidP="00B16E2C" w:rsidRDefault="46087C37" w14:paraId="293108F5" w14:textId="38DD2AB0">
      <w:pPr>
        <w:pStyle w:val="ListParagraph"/>
        <w:numPr>
          <w:ilvl w:val="0"/>
          <w:numId w:val="15"/>
        </w:numPr>
        <w:jc w:val="both"/>
      </w:pPr>
      <w:r>
        <w:t>Eliminate paperwork via automation</w:t>
      </w:r>
    </w:p>
    <w:p w:rsidR="17A0E32C" w:rsidP="00B16E2C" w:rsidRDefault="17A0E32C" w14:paraId="6F736F4D" w14:textId="00B78C6D">
      <w:pPr>
        <w:pStyle w:val="ListParagraph"/>
        <w:numPr>
          <w:ilvl w:val="0"/>
          <w:numId w:val="15"/>
        </w:numPr>
        <w:jc w:val="both"/>
      </w:pPr>
      <w:r>
        <w:t>E</w:t>
      </w:r>
      <w:r w:rsidR="46087C37">
        <w:t>liminate resource wastages (time and labor)</w:t>
      </w:r>
    </w:p>
    <w:p w:rsidR="520FCAEE" w:rsidP="00B16E2C" w:rsidRDefault="520FCAEE" w14:paraId="4DD90421" w14:textId="7EE13AC7">
      <w:pPr>
        <w:pStyle w:val="ListParagraph"/>
        <w:numPr>
          <w:ilvl w:val="0"/>
          <w:numId w:val="15"/>
        </w:numPr>
        <w:jc w:val="both"/>
      </w:pPr>
      <w:r>
        <w:t>S</w:t>
      </w:r>
      <w:r w:rsidR="46087C37">
        <w:t>peed up the production with forecasted planning</w:t>
      </w:r>
    </w:p>
    <w:p w:rsidR="41651E7B" w:rsidP="00B16E2C" w:rsidRDefault="41651E7B" w14:paraId="188B7823" w14:textId="523F166B">
      <w:pPr>
        <w:pStyle w:val="ListParagraph"/>
        <w:numPr>
          <w:ilvl w:val="0"/>
          <w:numId w:val="15"/>
        </w:numPr>
        <w:jc w:val="both"/>
      </w:pPr>
      <w:r>
        <w:t>E</w:t>
      </w:r>
      <w:r w:rsidR="1638C7E5">
        <w:t>fficiently manage promotion and pricing</w:t>
      </w:r>
    </w:p>
    <w:p w:rsidR="5EBAD009" w:rsidP="00B16E2C" w:rsidRDefault="5EBAD009" w14:paraId="1EB1315A" w14:textId="16273FD6">
      <w:pPr>
        <w:jc w:val="both"/>
      </w:pPr>
      <w:r w:rsidRPr="7E618367">
        <w:lastRenderedPageBreak/>
        <w:t>1. Support order fulfillment process:</w:t>
      </w:r>
    </w:p>
    <w:p w:rsidR="73C01109" w:rsidP="00B16E2C" w:rsidRDefault="73C01109" w14:paraId="5507EE51" w14:textId="66481D6A">
      <w:pPr>
        <w:jc w:val="both"/>
      </w:pPr>
      <w:r w:rsidRPr="7E618367">
        <w:t>-Inventory automation</w:t>
      </w:r>
      <w:r w:rsidRPr="7E618367" w:rsidR="3FCF43D6">
        <w:t xml:space="preserve"> and approval</w:t>
      </w:r>
      <w:r w:rsidRPr="7E618367">
        <w:t xml:space="preserve">: WA furniture can make use of automated </w:t>
      </w:r>
      <w:r w:rsidRPr="7E618367" w:rsidR="31B6393A">
        <w:t>ful</w:t>
      </w:r>
      <w:r w:rsidRPr="7E618367" w:rsidR="2094909D">
        <w:t>fillment</w:t>
      </w:r>
      <w:r w:rsidRPr="7E618367" w:rsidR="31B6393A">
        <w:t xml:space="preserve"> of stocked products using </w:t>
      </w:r>
      <w:r w:rsidRPr="7E618367">
        <w:t xml:space="preserve">reordering rules </w:t>
      </w:r>
      <w:r w:rsidRPr="7E618367" w:rsidR="0ACBF132">
        <w:t>in Odoo.</w:t>
      </w:r>
      <w:r w:rsidRPr="7E618367" w:rsidR="0CE33653">
        <w:t xml:space="preserve"> </w:t>
      </w:r>
      <w:r w:rsidRPr="7E618367" w:rsidR="068B015F">
        <w:t xml:space="preserve">The system also allows the purchase approvals for </w:t>
      </w:r>
      <w:r w:rsidRPr="7E618367" w:rsidR="36026DC9">
        <w:t xml:space="preserve">purchase orders of specified amount. </w:t>
      </w:r>
      <w:r w:rsidRPr="7E618367" w:rsidR="068B015F">
        <w:t xml:space="preserve"> </w:t>
      </w:r>
    </w:p>
    <w:p w:rsidR="5EBAD009" w:rsidP="00B16E2C" w:rsidRDefault="5EBAD009" w14:paraId="504EC618" w14:textId="5C1F414D">
      <w:pPr>
        <w:jc w:val="both"/>
      </w:pPr>
      <w:r w:rsidRPr="7E618367">
        <w:t xml:space="preserve">- Inventory storage: products/components are stored based on existing sales rather than being hold for future sales. As WA Furniture is a make-to-order business, the company constantly orders customized components. The system allows the company to inventory goods efficiently and minimize overstocking. </w:t>
      </w:r>
    </w:p>
    <w:p w:rsidR="5EBAD009" w:rsidP="00B16E2C" w:rsidRDefault="5EBAD009" w14:paraId="42BF3738" w14:textId="7A5D4780">
      <w:pPr>
        <w:jc w:val="both"/>
      </w:pPr>
      <w:r w:rsidRPr="7E618367">
        <w:t>- Order processing: the system improves the picking and packing activities because products are attached with specific information and attributes such as SKUs, timber types, sizes, etc.</w:t>
      </w:r>
    </w:p>
    <w:p w:rsidR="5EBAD009" w:rsidP="00B16E2C" w:rsidRDefault="5EBAD009" w14:paraId="36325C9C" w14:textId="4C0655BD">
      <w:pPr>
        <w:jc w:val="both"/>
      </w:pPr>
      <w:r w:rsidRPr="7E618367">
        <w:t>- Shipping: the company could create different forms of shipping with different carriers allowing flexibility for both Perth metro and interstate delivery choices.</w:t>
      </w:r>
    </w:p>
    <w:p w:rsidR="5EBAD009" w:rsidP="00B16E2C" w:rsidRDefault="5EBAD009" w14:paraId="1580310B" w14:textId="2DA9B111">
      <w:pPr>
        <w:jc w:val="both"/>
      </w:pPr>
      <w:r w:rsidRPr="7E618367">
        <w:t>2. Support production process:</w:t>
      </w:r>
    </w:p>
    <w:p w:rsidR="5EBAD009" w:rsidP="00B16E2C" w:rsidRDefault="5EBAD009" w14:paraId="391C26A4" w14:textId="6AEEC98C">
      <w:pPr>
        <w:jc w:val="both"/>
      </w:pPr>
      <w:r w:rsidRPr="7E618367">
        <w:t>- Inventory: Avoid stock deficit. Goods could be automatically reordered when reaching certain amount by setting up reordering rules. The system also supports purchase agreement for customized components.</w:t>
      </w:r>
    </w:p>
    <w:p w:rsidR="5EBAD009" w:rsidP="00B16E2C" w:rsidRDefault="5EBAD009" w14:paraId="12444807" w14:textId="130AF9C1">
      <w:pPr>
        <w:jc w:val="both"/>
      </w:pPr>
      <w:r w:rsidRPr="7E618367">
        <w:t>- Manufacturing: BOM reusability for customized product. Monitoring processes of the work center.</w:t>
      </w:r>
    </w:p>
    <w:p w:rsidR="5EBAD009" w:rsidP="00B16E2C" w:rsidRDefault="5EBAD009" w14:paraId="2BFA886A" w14:textId="06E57EFA">
      <w:pPr>
        <w:jc w:val="both"/>
      </w:pPr>
      <w:r w:rsidRPr="7E618367">
        <w:t>3. Support processing of payments and invoices:</w:t>
      </w:r>
    </w:p>
    <w:p w:rsidR="5EBAD009" w:rsidP="00B16E2C" w:rsidRDefault="5EBAD009" w14:paraId="33DFBBFF" w14:textId="7327069A">
      <w:pPr>
        <w:jc w:val="both"/>
      </w:pPr>
      <w:r w:rsidRPr="7E618367">
        <w:t>- The product price and input cost are tracked</w:t>
      </w:r>
      <w:r w:rsidRPr="7E618367" w:rsidR="752EF972">
        <w:t xml:space="preserve"> by the system and can be easily adjusted</w:t>
      </w:r>
      <w:r w:rsidRPr="7E618367">
        <w:t xml:space="preserve">, which ensures the accuracy of quotations and invoices. </w:t>
      </w:r>
    </w:p>
    <w:p w:rsidR="5EBAD009" w:rsidP="00B16E2C" w:rsidRDefault="5EBAD009" w14:paraId="6678851A" w14:textId="1CCB0852">
      <w:pPr>
        <w:jc w:val="both"/>
      </w:pPr>
      <w:r w:rsidRPr="7E618367">
        <w:t>- Invoices are stored digitally reducing the risk of missing documentation. Additionally, the system allows the company to associate with several banks to perform card payment. Ultimately, it decreases delays in processing of payment.</w:t>
      </w:r>
    </w:p>
    <w:p w:rsidR="5EBAD009" w:rsidP="00B16E2C" w:rsidRDefault="5EBAD009" w14:paraId="0524E9B9" w14:textId="49BDF81C">
      <w:pPr>
        <w:jc w:val="both"/>
      </w:pPr>
      <w:r w:rsidRPr="7E618367">
        <w:t xml:space="preserve">4. Support the information flow between different departments </w:t>
      </w:r>
    </w:p>
    <w:p w:rsidR="5EBAD009" w:rsidP="00B16E2C" w:rsidRDefault="5EBAD009" w14:paraId="490065A7" w14:textId="2E672DC7">
      <w:pPr>
        <w:jc w:val="both"/>
      </w:pPr>
      <w:r w:rsidRPr="7E618367">
        <w:t>- Integration and standardization by using only one software for every department. For instance, after sale order is confirmed, the manufacture and inventory department could instantly receive replenishment</w:t>
      </w:r>
      <w:r w:rsidRPr="7E618367" w:rsidR="258E111F">
        <w:t xml:space="preserve"> requirement</w:t>
      </w:r>
      <w:r w:rsidRPr="7E618367">
        <w:t xml:space="preserve"> and manufacturing order.</w:t>
      </w:r>
    </w:p>
    <w:p w:rsidR="5EBAD009" w:rsidP="00B16E2C" w:rsidRDefault="5EBAD009" w14:paraId="08B83926" w14:textId="068E271E">
      <w:pPr>
        <w:jc w:val="both"/>
      </w:pPr>
      <w:r w:rsidRPr="7E618367">
        <w:t>- Several processes are automated such as restocking, replenishment requirements, manufacturing order, etc.</w:t>
      </w:r>
    </w:p>
    <w:p w:rsidR="5EBAD009" w:rsidP="00B16E2C" w:rsidRDefault="5EBAD009" w14:paraId="48366B76" w14:textId="1BDD9925">
      <w:pPr>
        <w:jc w:val="both"/>
      </w:pPr>
      <w:r w:rsidRPr="7E618367">
        <w:t>- Sales department could easily communicate with accounting department to generate invoices with deducted down payment.</w:t>
      </w:r>
    </w:p>
    <w:p w:rsidR="5EBAD009" w:rsidP="00B16E2C" w:rsidRDefault="5EBAD009" w14:paraId="7F9D09A0" w14:textId="6C560B6A">
      <w:pPr>
        <w:jc w:val="both"/>
      </w:pPr>
      <w:r w:rsidRPr="7E618367">
        <w:t xml:space="preserve">- </w:t>
      </w:r>
      <w:r w:rsidRPr="7E618367" w:rsidR="4942F265">
        <w:t>Inv</w:t>
      </w:r>
      <w:r w:rsidRPr="7E618367">
        <w:t>e</w:t>
      </w:r>
      <w:r w:rsidRPr="7E618367" w:rsidR="4942F265">
        <w:t>ntory</w:t>
      </w:r>
      <w:r w:rsidRPr="7E618367">
        <w:t xml:space="preserve"> department could easily interact with </w:t>
      </w:r>
      <w:r w:rsidRPr="7E618367" w:rsidR="0EFD7C84">
        <w:t>manufacture</w:t>
      </w:r>
      <w:r w:rsidRPr="7E618367">
        <w:t xml:space="preserve"> department to confirm stock level</w:t>
      </w:r>
      <w:r w:rsidRPr="7E618367" w:rsidR="0FA2DB84">
        <w:t xml:space="preserve"> so that the work order could be conducted</w:t>
      </w:r>
      <w:r w:rsidRPr="7E618367">
        <w:t>.</w:t>
      </w:r>
    </w:p>
    <w:p w:rsidR="5EBAD009" w:rsidP="00B16E2C" w:rsidRDefault="5EBAD009" w14:paraId="45F87CF1" w14:textId="0E8EFC29">
      <w:pPr>
        <w:jc w:val="both"/>
      </w:pPr>
      <w:r w:rsidRPr="7E618367">
        <w:t>- Inventory department could contact purchase department for specialized products and then report it back to the manufacture department.</w:t>
      </w:r>
    </w:p>
    <w:p w:rsidR="7C44EE80" w:rsidP="00B16E2C" w:rsidRDefault="7C44EE80" w14:paraId="1740A13B" w14:textId="439383DD">
      <w:pPr>
        <w:jc w:val="both"/>
      </w:pPr>
      <w:r>
        <w:t>With the help of ERP, not only business process and management processes will be improved but also the IT infrastructure will be improved. As WA furnitur</w:t>
      </w:r>
      <w:r w:rsidR="23C9BC83">
        <w:t>e used to manage things manually, implementing ERP system is a good way to build a foundation</w:t>
      </w:r>
      <w:r w:rsidR="1285A408">
        <w:t xml:space="preserve"> on a safe and secure database system.</w:t>
      </w:r>
      <w:r w:rsidR="6568072A">
        <w:t xml:space="preserve"> The supply </w:t>
      </w:r>
      <w:r w:rsidR="6568072A">
        <w:lastRenderedPageBreak/>
        <w:t xml:space="preserve">chain and manufacturing processes of WA furniture </w:t>
      </w:r>
      <w:r w:rsidR="2C29D2F9">
        <w:t>are</w:t>
      </w:r>
      <w:r w:rsidR="6568072A">
        <w:t xml:space="preserve"> slightly complex as th</w:t>
      </w:r>
      <w:r w:rsidR="713FD970">
        <w:t xml:space="preserve">e firm takes on customized orders. </w:t>
      </w:r>
      <w:r w:rsidR="15498134">
        <w:t xml:space="preserve">The production line should have </w:t>
      </w:r>
      <w:r w:rsidR="1125B161">
        <w:t xml:space="preserve">the capability and efficiency to manage </w:t>
      </w:r>
      <w:r w:rsidR="6898F0E4">
        <w:t xml:space="preserve">order combinations. The Odoo system </w:t>
      </w:r>
      <w:r w:rsidR="3073A2AC">
        <w:t>provides real</w:t>
      </w:r>
      <w:r w:rsidR="4521295B">
        <w:t>-</w:t>
      </w:r>
      <w:r w:rsidR="3073A2AC">
        <w:t>time data with</w:t>
      </w:r>
      <w:r w:rsidR="4D8E7BFF">
        <w:t xml:space="preserve">out needing IT expertise within the organisation. </w:t>
      </w:r>
      <w:r w:rsidR="7DC575FE">
        <w:t>The data preparation had to do</w:t>
      </w:r>
      <w:r w:rsidR="129823E9">
        <w:t xml:space="preserve"> to be fully integrated into the system. This process may be time</w:t>
      </w:r>
      <w:r w:rsidR="6FED1CD3">
        <w:t>-</w:t>
      </w:r>
      <w:r w:rsidR="129823E9">
        <w:t>consuming, but it is h</w:t>
      </w:r>
      <w:r w:rsidR="7DC575FE">
        <w:t xml:space="preserve"> h</w:t>
      </w:r>
      <w:r w:rsidR="18C00C49">
        <w:t>elpful to future IT development.</w:t>
      </w:r>
    </w:p>
    <w:p w:rsidR="63A2B578" w:rsidP="00AD3030" w:rsidRDefault="30D1746B" w14:paraId="2872E528" w14:textId="2199125B">
      <w:pPr>
        <w:pStyle w:val="Heading1"/>
      </w:pPr>
      <w:bookmarkStart w:name="_Toc117268752" w:id="11"/>
      <w:r w:rsidRPr="7E618367">
        <w:t xml:space="preserve">Recommendations </w:t>
      </w:r>
      <w:commentRangeStart w:id="12"/>
      <w:commentRangeEnd w:id="12"/>
      <w:r w:rsidR="63A2B578">
        <w:commentReference w:id="12"/>
      </w:r>
      <w:bookmarkEnd w:id="11"/>
    </w:p>
    <w:p w:rsidR="1A4F9F6B" w:rsidP="00B16E2C" w:rsidRDefault="1A4F9F6B" w14:paraId="44B71979" w14:textId="6E752F36">
      <w:pPr>
        <w:pStyle w:val="ListParagraph"/>
        <w:numPr>
          <w:ilvl w:val="0"/>
          <w:numId w:val="10"/>
        </w:numPr>
        <w:jc w:val="both"/>
      </w:pPr>
      <w:r>
        <w:t xml:space="preserve">Integration of CRM data </w:t>
      </w:r>
    </w:p>
    <w:p w:rsidR="64AC29FD" w:rsidP="00B16E2C" w:rsidRDefault="64AC29FD" w14:paraId="0747F85F" w14:textId="5F86FBBE">
      <w:pPr>
        <w:jc w:val="both"/>
      </w:pPr>
      <w:r>
        <w:t xml:space="preserve">Although Odoo allows </w:t>
      </w:r>
      <w:r w:rsidR="7FFE308B">
        <w:t>adding</w:t>
      </w:r>
      <w:r>
        <w:t xml:space="preserve"> loyalty discounts</w:t>
      </w:r>
      <w:r w:rsidR="30A8384F">
        <w:t xml:space="preserve"> in the system</w:t>
      </w:r>
      <w:r>
        <w:t xml:space="preserve">, </w:t>
      </w:r>
      <w:r w:rsidR="39E1BBAD">
        <w:t>however, to identify loyal customers accurately,</w:t>
      </w:r>
      <w:r w:rsidR="3D0BED53">
        <w:t xml:space="preserve"> Odoo CRM </w:t>
      </w:r>
      <w:r w:rsidR="7E043079">
        <w:t xml:space="preserve">module should be added. </w:t>
      </w:r>
    </w:p>
    <w:p w:rsidR="022D3AB7" w:rsidP="00B16E2C" w:rsidRDefault="022D3AB7" w14:paraId="1434F9D9" w14:textId="7A386DD8">
      <w:pPr>
        <w:pStyle w:val="ListParagraph"/>
        <w:numPr>
          <w:ilvl w:val="0"/>
          <w:numId w:val="10"/>
        </w:numPr>
        <w:jc w:val="both"/>
      </w:pPr>
      <w:r>
        <w:t>eCommerce Integration in the future</w:t>
      </w:r>
    </w:p>
    <w:p w:rsidR="6A46F6D4" w:rsidP="00B16E2C" w:rsidRDefault="6A46F6D4" w14:paraId="436DF972" w14:textId="51D0E845">
      <w:pPr>
        <w:jc w:val="both"/>
      </w:pPr>
      <w:r>
        <w:t xml:space="preserve">In the age of internet, ecommerce store can be an option WA furniture </w:t>
      </w:r>
      <w:r w:rsidR="6F9CF66D">
        <w:t xml:space="preserve">explore to. The Odoo system </w:t>
      </w:r>
      <w:r w:rsidR="7FA2622C">
        <w:t>has the capability to</w:t>
      </w:r>
      <w:r w:rsidR="6F9CF66D">
        <w:t xml:space="preserve"> handle and allow the transfer of </w:t>
      </w:r>
      <w:r w:rsidR="349B520B">
        <w:t>sales and supply chain database</w:t>
      </w:r>
      <w:r w:rsidR="7B5E72EC">
        <w:t>. In addition, with the wide range of Odoo’s resources, it is possible to connect with eCom</w:t>
      </w:r>
      <w:r w:rsidR="5BC835B9">
        <w:t xml:space="preserve">merce solution providers. </w:t>
      </w:r>
    </w:p>
    <w:p w:rsidR="700C6C05" w:rsidP="00B16E2C" w:rsidRDefault="700C6C05" w14:paraId="186F61B1" w14:textId="5E3713A8">
      <w:pPr>
        <w:pStyle w:val="ListParagraph"/>
        <w:numPr>
          <w:ilvl w:val="0"/>
          <w:numId w:val="9"/>
        </w:numPr>
        <w:jc w:val="both"/>
      </w:pPr>
      <w:r>
        <w:t xml:space="preserve">Training program </w:t>
      </w:r>
    </w:p>
    <w:p w:rsidR="150871B9" w:rsidP="00B16E2C" w:rsidRDefault="150871B9" w14:paraId="50001D65" w14:textId="066B3D51">
      <w:pPr>
        <w:jc w:val="both"/>
      </w:pPr>
      <w:r>
        <w:t>U</w:t>
      </w:r>
      <w:r w:rsidR="700C6C05">
        <w:t xml:space="preserve">sing real life situations such as </w:t>
      </w:r>
      <w:r w:rsidR="2D63CBF0">
        <w:t xml:space="preserve">a sandbox environment which will not affect live business data, in this case, it is easier to </w:t>
      </w:r>
      <w:r w:rsidR="5678EEB7">
        <w:t>practice as WA furnitur</w:t>
      </w:r>
      <w:r w:rsidR="05CBDD47">
        <w:t>e do not have a prior live database system.</w:t>
      </w:r>
    </w:p>
    <w:p w:rsidR="3382D82F" w:rsidP="00B16E2C" w:rsidRDefault="3382D82F" w14:paraId="6843F4AA" w14:textId="6ED1374E">
      <w:pPr>
        <w:pStyle w:val="ListParagraph"/>
        <w:numPr>
          <w:ilvl w:val="0"/>
          <w:numId w:val="7"/>
        </w:numPr>
        <w:jc w:val="both"/>
      </w:pPr>
      <w:r>
        <w:t>Communications Management</w:t>
      </w:r>
    </w:p>
    <w:p w:rsidR="3382D82F" w:rsidP="00B16E2C" w:rsidRDefault="3382D82F" w14:paraId="56E1738C" w14:textId="270AB37B">
      <w:pPr>
        <w:jc w:val="both"/>
      </w:pPr>
      <w:r>
        <w:t>ERP project requires the organisation to communicate</w:t>
      </w:r>
      <w:r w:rsidR="3238DC01">
        <w:t xml:space="preserve"> to inform every step of the changes and how the changes will affect WA furniture. WA furniture is completely</w:t>
      </w:r>
      <w:r w:rsidR="25E5F7F5">
        <w:t xml:space="preserve"> new to the Enterprise </w:t>
      </w:r>
      <w:r w:rsidR="5025450A">
        <w:t>system,</w:t>
      </w:r>
      <w:r w:rsidR="25E5F7F5">
        <w:t xml:space="preserve"> so it is crucial </w:t>
      </w:r>
      <w:r w:rsidR="00EF46B1">
        <w:t xml:space="preserve">to keep employees informed. </w:t>
      </w:r>
    </w:p>
    <w:p w:rsidR="7E618367" w:rsidP="00B16E2C" w:rsidRDefault="7E618367" w14:paraId="426B65FB" w14:textId="08ADC633">
      <w:pPr>
        <w:jc w:val="both"/>
      </w:pPr>
    </w:p>
    <w:p w:rsidR="6E3EE10A" w:rsidP="00AD3030" w:rsidRDefault="4D951EA8" w14:paraId="21542A21" w14:textId="1869A729">
      <w:pPr>
        <w:pStyle w:val="Heading1"/>
      </w:pPr>
      <w:bookmarkStart w:name="_Toc117268753" w:id="13"/>
      <w:r w:rsidR="346C4E3B">
        <w:rPr/>
        <w:t>Conclusion</w:t>
      </w:r>
      <w:bookmarkEnd w:id="13"/>
      <w:r w:rsidR="346C4E3B">
        <w:rPr/>
        <w:t xml:space="preserve"> </w:t>
      </w:r>
    </w:p>
    <w:p w:rsidR="009C3CD7" w:rsidP="00F32CEA" w:rsidRDefault="00533282" w14:paraId="43959E18" w14:textId="1869A729">
      <w:pPr>
        <w:jc w:val="both"/>
      </w:pPr>
      <w:r w:rsidR="00533282">
        <w:rPr/>
        <w:t xml:space="preserve">WA Furniture </w:t>
      </w:r>
      <w:r w:rsidR="00666663">
        <w:rPr/>
        <w:t xml:space="preserve">is in dire need of changing the system. It is </w:t>
      </w:r>
      <w:r w:rsidR="00E030AA">
        <w:rPr/>
        <w:t>clear</w:t>
      </w:r>
      <w:r w:rsidR="00666663">
        <w:rPr/>
        <w:t xml:space="preserve"> that </w:t>
      </w:r>
      <w:r w:rsidR="00EB7485">
        <w:rPr/>
        <w:t xml:space="preserve">the system needs to be change for a future benefit and incorporating Enterprise system </w:t>
      </w:r>
      <w:r w:rsidR="00A12D8A">
        <w:rPr/>
        <w:t xml:space="preserve">will be a </w:t>
      </w:r>
      <w:r w:rsidR="00F5303E">
        <w:rPr/>
        <w:t>competitive advantage</w:t>
      </w:r>
      <w:r w:rsidR="006A6CEB">
        <w:rPr/>
        <w:t xml:space="preserve"> </w:t>
      </w:r>
      <w:r w:rsidR="00D71127">
        <w:rPr/>
        <w:t xml:space="preserve">for WA Furniture. </w:t>
      </w:r>
      <w:r w:rsidR="0067448B">
        <w:rPr/>
        <w:t xml:space="preserve">The new ERP system </w:t>
      </w:r>
      <w:r w:rsidR="003516B1">
        <w:rPr/>
        <w:t>will promote the interconnectivity within the departments which WA Furniture failed to do</w:t>
      </w:r>
      <w:r w:rsidR="00AF6939">
        <w:rPr/>
        <w:t>. Moreover, the system support</w:t>
      </w:r>
      <w:r w:rsidR="00DA5048">
        <w:rPr/>
        <w:t xml:space="preserve">s not only the management process but also the operation process of WA furniture. </w:t>
      </w:r>
      <w:r w:rsidR="00B36FF4">
        <w:rPr/>
        <w:t xml:space="preserve">Ranging from order fulfillment process </w:t>
      </w:r>
      <w:r w:rsidR="00893053">
        <w:rPr/>
        <w:t xml:space="preserve">to manufacturing process, the new system </w:t>
      </w:r>
      <w:r w:rsidR="007677FE">
        <w:rPr/>
        <w:t xml:space="preserve">has full capacities to </w:t>
      </w:r>
      <w:r w:rsidR="00EC1A87">
        <w:rPr/>
        <w:t>accommodate WA furniture needs.</w:t>
      </w:r>
      <w:r w:rsidR="00153B03">
        <w:rPr/>
        <w:t xml:space="preserve"> Also, it </w:t>
      </w:r>
      <w:r w:rsidR="003E4569">
        <w:rPr/>
        <w:t xml:space="preserve">empowers the sales process </w:t>
      </w:r>
      <w:r w:rsidR="00AB4F02">
        <w:rPr/>
        <w:t xml:space="preserve">as it creates a smother information </w:t>
      </w:r>
      <w:r w:rsidR="000B3B8F">
        <w:rPr/>
        <w:t xml:space="preserve">flow </w:t>
      </w:r>
      <w:r w:rsidR="003E4569">
        <w:rPr/>
        <w:t xml:space="preserve">by </w:t>
      </w:r>
      <w:r w:rsidR="008524D8">
        <w:rPr/>
        <w:t>int</w:t>
      </w:r>
      <w:r w:rsidR="00E309C2">
        <w:rPr/>
        <w:t xml:space="preserve">eracting </w:t>
      </w:r>
      <w:r w:rsidR="00686DA1">
        <w:rPr/>
        <w:t>the sales orders with the replenishment</w:t>
      </w:r>
      <w:r w:rsidR="00266858">
        <w:rPr/>
        <w:t xml:space="preserve"> and with real-time data.</w:t>
      </w:r>
      <w:r w:rsidR="001E4F0F">
        <w:rPr/>
        <w:t xml:space="preserve"> </w:t>
      </w:r>
      <w:r w:rsidR="00B25FA8">
        <w:rPr/>
        <w:t xml:space="preserve">The team will be able to produce </w:t>
      </w:r>
      <w:r w:rsidR="00C81FEC">
        <w:rPr/>
        <w:t xml:space="preserve">an accurate quotation so WA furniture can expect </w:t>
      </w:r>
      <w:r w:rsidR="00FB2603">
        <w:rPr/>
        <w:t xml:space="preserve">to minimize the </w:t>
      </w:r>
      <w:r w:rsidR="00355A86">
        <w:rPr/>
        <w:t>cash flow loss</w:t>
      </w:r>
      <w:r w:rsidR="00316769">
        <w:rPr/>
        <w:t>.</w:t>
      </w:r>
    </w:p>
    <w:p w:rsidR="00D35DF6" w:rsidP="00B16E2C" w:rsidRDefault="00D35DF6" w14:paraId="42DB8654" w14:textId="1869A729">
      <w:pPr>
        <w:jc w:val="both"/>
      </w:pPr>
    </w:p>
    <w:p w:rsidR="7E618367" w:rsidP="00B16E2C" w:rsidRDefault="7E618367" w14:paraId="3FE3257B" w14:textId="1869A729">
      <w:pPr>
        <w:jc w:val="both"/>
      </w:pPr>
      <w:r>
        <w:br w:type="page"/>
      </w:r>
    </w:p>
    <w:p w:rsidR="18B4D5A1" w:rsidP="00AD3030" w:rsidRDefault="720E0001" w14:paraId="523232F7" w14:textId="1869A729">
      <w:pPr>
        <w:pStyle w:val="Heading1"/>
      </w:pPr>
      <w:bookmarkStart w:name="_Toc117268754" w:id="14"/>
      <w:r w:rsidR="720E0001">
        <w:rPr/>
        <w:t>References</w:t>
      </w:r>
      <w:bookmarkEnd w:id="14"/>
      <w:r w:rsidR="63A2B578">
        <w:rPr/>
        <w:t xml:space="preserve"> </w:t>
      </w:r>
    </w:p>
    <w:p w:rsidR="445D8507" w:rsidP="00B16E2C" w:rsidRDefault="445D8507" w14:paraId="63756C80" w14:textId="1869A729">
      <w:pPr>
        <w:jc w:val="both"/>
      </w:pPr>
      <w:r w:rsidR="3DF2E1FF">
        <w:rPr/>
        <w:t>Business Flow: Furniture Store | Odoo Tutorials. (n.d.). Odoo S.A. Retrieved October 21, 2022, from https://www.odoo.com/slides/slide/business-flow-furniture-store-1123</w:t>
      </w:r>
    </w:p>
    <w:p w:rsidR="445D8507" w:rsidP="00B16E2C" w:rsidRDefault="445D8507" w14:paraId="36B34B58" w14:textId="1869A729">
      <w:pPr>
        <w:jc w:val="both"/>
      </w:pPr>
      <w:r w:rsidR="3DF2E1FF">
        <w:rPr/>
        <w:t>‌</w:t>
      </w:r>
      <w:r w:rsidR="035696C0">
        <w:rPr/>
        <w:t xml:space="preserve"> Motiwalla, Luvai F., Thompson, Jeffrey, (1953), Enterprise systems for management. Pearson</w:t>
      </w:r>
    </w:p>
    <w:p w:rsidR="7E618367" w:rsidP="00B16E2C" w:rsidRDefault="7E618367" w14:paraId="5FD37B28" w14:textId="1869A729">
      <w:pPr>
        <w:jc w:val="both"/>
      </w:pPr>
    </w:p>
    <w:p w:rsidR="7E618367" w:rsidP="00B16E2C" w:rsidRDefault="7E618367" w14:paraId="47452818" w14:textId="1869A729">
      <w:pPr>
        <w:jc w:val="both"/>
        <w:rPr>
          <w:b w:val="1"/>
          <w:bCs w:val="1"/>
        </w:rPr>
      </w:pPr>
    </w:p>
    <w:p w:rsidR="18B4D5A1" w:rsidP="00B16E2C" w:rsidRDefault="18B4D5A1" w14:paraId="5DAC1992" w14:textId="1869A729">
      <w:pPr>
        <w:jc w:val="both"/>
      </w:pPr>
    </w:p>
    <w:sectPr w:rsidR="18B4D5A1">
      <w:headerReference w:type="default" r:id="rId14"/>
      <w:footerReference w:type="default" r:id="rId15"/>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 w:author="Wah Khin Wah Wah Soe Myint (23671023)" w:date="2022-10-21T12:37:00Z" w:id="3">
    <w:p w:rsidR="7E618367" w:rsidRDefault="7E618367" w14:paraId="11D4F2AB" w14:textId="4CA24EDA">
      <w:r>
        <w:t>there is no mention of QC in the case</w:t>
      </w:r>
      <w:r>
        <w:annotationRef/>
      </w:r>
    </w:p>
  </w:comment>
  <w:comment w:initials="H(" w:author="Hnin Ei Kyaw Win (22638714)" w:date="2022-10-21T15:03:00Z" w:id="4">
    <w:p w:rsidR="7E618367" w:rsidRDefault="7E618367" w14:paraId="2200029A" w14:textId="5B0E32CA">
      <w:r>
        <w:t>I've written the requirement from WA furniture at the top</w:t>
      </w:r>
      <w:r>
        <w:annotationRef/>
      </w:r>
    </w:p>
  </w:comment>
  <w:comment w:initials="W(" w:author="Wah Khin Wah Wah Soe Myint (23671023)" w:date="2022-10-21T15:31:00Z" w:id="5">
    <w:p w:rsidR="7E618367" w:rsidRDefault="7E618367" w14:paraId="52F2F413" w14:textId="14ACD8D3">
      <w:r>
        <w:t>i assumed this should be the part we say who do what, but should we delete this part?</w:t>
      </w:r>
      <w:r>
        <w:annotationRef/>
      </w:r>
    </w:p>
  </w:comment>
  <w:comment w:initials="H(" w:author="Hnin Ei Kyaw Win (22638714)" w:date="2022-10-21T16:41:00Z" w:id="6">
    <w:p w:rsidR="7E618367" w:rsidRDefault="7E618367" w14:paraId="059473E7" w14:textId="4A03320B">
      <w:r>
        <w:t xml:space="preserve">I think so </w:t>
      </w:r>
      <w:r>
        <w:annotationRef/>
      </w:r>
    </w:p>
    <w:p w:rsidR="7E618367" w:rsidRDefault="7E618367" w14:paraId="7D00C7B0" w14:textId="0ED2A9B6"/>
  </w:comment>
  <w:comment w:initials="W(" w:author="Wah Khin Wah Wah Soe Myint (23671023)" w:date="2022-10-21T11:25:00Z" w:id="12">
    <w:p w:rsidR="7E618367" w:rsidRDefault="7E618367" w14:paraId="50B24CEF" w14:textId="4F64EBB6">
      <w:r w:rsidRPr="7E618367">
        <w:rPr>
          <w:b/>
          <w:bCs/>
        </w:rPr>
        <w:t>(additional advises or suggestions for a smoother implementation and user usage)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4F2AB" w15:done="0"/>
  <w15:commentEx w15:paraId="2200029A" w15:paraIdParent="11D4F2AB" w15:done="0"/>
  <w15:commentEx w15:paraId="52F2F413" w15:paraIdParent="11D4F2AB" w15:done="0"/>
  <w15:commentEx w15:paraId="7D00C7B0" w15:paraIdParent="11D4F2AB" w15:done="0"/>
  <w15:commentEx w15:paraId="50B24C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C6B2F81" w16cex:dateUtc="2022-10-21T04:37:00Z"/>
  <w16cex:commentExtensible w16cex:durableId="71B61FF9" w16cex:dateUtc="2022-10-21T07:03:00Z"/>
  <w16cex:commentExtensible w16cex:durableId="0F8C6176" w16cex:dateUtc="2022-10-21T07:31:00Z"/>
  <w16cex:commentExtensible w16cex:durableId="6920736B" w16cex:dateUtc="2022-10-21T08:41:00Z"/>
  <w16cex:commentExtensible w16cex:durableId="4509020C" w16cex:dateUtc="2022-10-21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4F2AB" w16cid:durableId="3C6B2F81"/>
  <w16cid:commentId w16cid:paraId="2200029A" w16cid:durableId="71B61FF9"/>
  <w16cid:commentId w16cid:paraId="52F2F413" w16cid:durableId="0F8C6176"/>
  <w16cid:commentId w16cid:paraId="7D00C7B0" w16cid:durableId="6920736B"/>
  <w16cid:commentId w16cid:paraId="50B24CEF" w16cid:durableId="45090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7D6F" w:rsidP="00FC58B6" w:rsidRDefault="00C97D6F" w14:paraId="7D0369BA" w14:textId="77777777">
      <w:pPr>
        <w:spacing w:after="0" w:line="240" w:lineRule="auto"/>
      </w:pPr>
      <w:r>
        <w:separator/>
      </w:r>
    </w:p>
  </w:endnote>
  <w:endnote w:type="continuationSeparator" w:id="0">
    <w:p w:rsidR="00C97D6F" w:rsidP="00FC58B6" w:rsidRDefault="00C97D6F" w14:paraId="0B0E2BC0" w14:textId="77777777">
      <w:pPr>
        <w:spacing w:after="0" w:line="240" w:lineRule="auto"/>
      </w:pPr>
      <w:r>
        <w:continuationSeparator/>
      </w:r>
    </w:p>
  </w:endnote>
  <w:endnote w:type="continuationNotice" w:id="1">
    <w:p w:rsidR="00C97D6F" w:rsidRDefault="00C97D6F" w14:paraId="59A7DE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author="Wah Khin Wah Wah Soe Myint (23671023)" w:date="2022-10-21T03:40:00Z" w:id="23">
        <w:tblPr>
          <w:tblStyle w:val="TableGrid"/>
          <w:tblW w:w="0" w:type="nil"/>
          <w:tblLayout w:type="fixed"/>
          <w:tblLook w:val="06A0" w:firstRow="1" w:lastRow="0" w:firstColumn="1" w:lastColumn="0" w:noHBand="1" w:noVBand="1"/>
        </w:tblPr>
      </w:tblPrChange>
    </w:tblPr>
    <w:tblGrid>
      <w:gridCol w:w="3005"/>
      <w:gridCol w:w="3005"/>
      <w:gridCol w:w="3005"/>
      <w:tblGridChange w:id="24">
        <w:tblGrid>
          <w:gridCol w:w="3005"/>
          <w:gridCol w:w="3005"/>
          <w:gridCol w:w="3005"/>
        </w:tblGrid>
      </w:tblGridChange>
    </w:tblGrid>
    <w:tr w:rsidR="7E618367" w:rsidTr="7E618367" w14:paraId="75E257D4" w14:textId="77777777">
      <w:tc>
        <w:tcPr>
          <w:tcW w:w="3005" w:type="dxa"/>
          <w:tcPrChange w:author="Wah Khin Wah Wah Soe Myint (23671023)" w:date="2022-10-21T03:40:00Z" w:id="25">
            <w:tcPr>
              <w:tcW w:w="3005" w:type="dxa"/>
            </w:tcPr>
          </w:tcPrChange>
        </w:tcPr>
        <w:p w:rsidR="7E618367" w:rsidRDefault="7E618367" w14:paraId="62FC315C" w14:textId="3100954C">
          <w:pPr>
            <w:pStyle w:val="Header"/>
            <w:ind w:left="-115"/>
            <w:pPrChange w:author="Wah Khin Wah Wah Soe Myint (23671023)" w:date="2022-10-21T03:40:00Z" w:id="26">
              <w:pPr/>
            </w:pPrChange>
          </w:pPr>
        </w:p>
      </w:tc>
      <w:tc>
        <w:tcPr>
          <w:tcW w:w="3005" w:type="dxa"/>
          <w:tcPrChange w:author="Wah Khin Wah Wah Soe Myint (23671023)" w:date="2022-10-21T03:40:00Z" w:id="27">
            <w:tcPr>
              <w:tcW w:w="3005" w:type="dxa"/>
            </w:tcPr>
          </w:tcPrChange>
        </w:tcPr>
        <w:p w:rsidR="7E618367" w:rsidRDefault="7E618367" w14:paraId="68B54336" w14:textId="404FC3D7">
          <w:pPr>
            <w:pStyle w:val="Header"/>
            <w:jc w:val="center"/>
            <w:pPrChange w:author="Wah Khin Wah Wah Soe Myint (23671023)" w:date="2022-10-21T03:40:00Z" w:id="28">
              <w:pPr/>
            </w:pPrChange>
          </w:pPr>
        </w:p>
      </w:tc>
      <w:tc>
        <w:tcPr>
          <w:tcW w:w="3005" w:type="dxa"/>
          <w:tcPrChange w:author="Wah Khin Wah Wah Soe Myint (23671023)" w:date="2022-10-21T03:40:00Z" w:id="29">
            <w:tcPr>
              <w:tcW w:w="3005" w:type="dxa"/>
            </w:tcPr>
          </w:tcPrChange>
        </w:tcPr>
        <w:p w:rsidR="7E618367" w:rsidRDefault="7E618367" w14:paraId="32170EFB" w14:textId="06A1127E">
          <w:pPr>
            <w:pStyle w:val="Header"/>
            <w:ind w:right="-115"/>
            <w:jc w:val="right"/>
            <w:pPrChange w:author="Wah Khin Wah Wah Soe Myint (23671023)" w:date="2022-10-21T03:40:00Z" w:id="30">
              <w:pPr/>
            </w:pPrChange>
          </w:pPr>
          <w:r>
            <w:fldChar w:fldCharType="begin"/>
          </w:r>
          <w:r>
            <w:instrText>PAGE</w:instrText>
          </w:r>
          <w:r w:rsidR="00000000">
            <w:fldChar w:fldCharType="separate"/>
          </w:r>
          <w:r w:rsidR="00FC58B6">
            <w:rPr>
              <w:noProof/>
            </w:rPr>
            <w:t>1</w:t>
          </w:r>
          <w:r>
            <w:fldChar w:fldCharType="end"/>
          </w:r>
        </w:p>
      </w:tc>
    </w:tr>
  </w:tbl>
  <w:p w:rsidR="00FC58B6" w:rsidRDefault="00FC58B6" w14:paraId="0553169A" w14:textId="75A58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7D6F" w:rsidP="00FC58B6" w:rsidRDefault="00C97D6F" w14:paraId="544ED24F" w14:textId="77777777">
      <w:pPr>
        <w:spacing w:after="0" w:line="240" w:lineRule="auto"/>
      </w:pPr>
      <w:r>
        <w:separator/>
      </w:r>
    </w:p>
  </w:footnote>
  <w:footnote w:type="continuationSeparator" w:id="0">
    <w:p w:rsidR="00C97D6F" w:rsidP="00FC58B6" w:rsidRDefault="00C97D6F" w14:paraId="31902A7E" w14:textId="77777777">
      <w:pPr>
        <w:spacing w:after="0" w:line="240" w:lineRule="auto"/>
      </w:pPr>
      <w:r>
        <w:continuationSeparator/>
      </w:r>
    </w:p>
  </w:footnote>
  <w:footnote w:type="continuationNotice" w:id="1">
    <w:p w:rsidR="00C97D6F" w:rsidRDefault="00C97D6F" w14:paraId="56CEEDA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author="Wah Khin Wah Wah Soe Myint (23671023)" w:date="2022-10-21T03:40:00Z" w:id="15">
        <w:tblPr>
          <w:tblStyle w:val="TableGrid"/>
          <w:tblW w:w="0" w:type="nil"/>
          <w:tblLayout w:type="fixed"/>
          <w:tblLook w:val="06A0" w:firstRow="1" w:lastRow="0" w:firstColumn="1" w:lastColumn="0" w:noHBand="1" w:noVBand="1"/>
        </w:tblPr>
      </w:tblPrChange>
    </w:tblPr>
    <w:tblGrid>
      <w:gridCol w:w="3005"/>
      <w:gridCol w:w="3005"/>
      <w:gridCol w:w="3005"/>
      <w:tblGridChange w:id="16">
        <w:tblGrid>
          <w:gridCol w:w="3005"/>
          <w:gridCol w:w="3005"/>
          <w:gridCol w:w="3005"/>
        </w:tblGrid>
      </w:tblGridChange>
    </w:tblGrid>
    <w:tr w:rsidR="7E618367" w:rsidTr="7E618367" w14:paraId="445E596A" w14:textId="77777777">
      <w:tc>
        <w:tcPr>
          <w:tcW w:w="3005" w:type="dxa"/>
          <w:tcPrChange w:author="Wah Khin Wah Wah Soe Myint (23671023)" w:date="2022-10-21T03:40:00Z" w:id="17">
            <w:tcPr>
              <w:tcW w:w="3005" w:type="dxa"/>
            </w:tcPr>
          </w:tcPrChange>
        </w:tcPr>
        <w:p w:rsidR="7E618367" w:rsidRDefault="7E618367" w14:paraId="1DA289D4" w14:textId="0D6DFCEF">
          <w:pPr>
            <w:pStyle w:val="Header"/>
            <w:ind w:left="-115"/>
            <w:pPrChange w:author="Wah Khin Wah Wah Soe Myint (23671023)" w:date="2022-10-21T03:40:00Z" w:id="18">
              <w:pPr/>
            </w:pPrChange>
          </w:pPr>
          <w:r>
            <w:t>Group 5</w:t>
          </w:r>
        </w:p>
      </w:tc>
      <w:tc>
        <w:tcPr>
          <w:tcW w:w="3005" w:type="dxa"/>
          <w:tcPrChange w:author="Wah Khin Wah Wah Soe Myint (23671023)" w:date="2022-10-21T03:40:00Z" w:id="19">
            <w:tcPr>
              <w:tcW w:w="3005" w:type="dxa"/>
            </w:tcPr>
          </w:tcPrChange>
        </w:tcPr>
        <w:p w:rsidR="7E618367" w:rsidRDefault="7E618367" w14:paraId="6A2C8BB8" w14:textId="38DA5645">
          <w:pPr>
            <w:pStyle w:val="Header"/>
            <w:jc w:val="center"/>
            <w:pPrChange w:author="Wah Khin Wah Wah Soe Myint (23671023)" w:date="2022-10-21T03:40:00Z" w:id="20">
              <w:pPr/>
            </w:pPrChange>
          </w:pPr>
        </w:p>
      </w:tc>
      <w:tc>
        <w:tcPr>
          <w:tcW w:w="3005" w:type="dxa"/>
          <w:tcPrChange w:author="Wah Khin Wah Wah Soe Myint (23671023)" w:date="2022-10-21T03:40:00Z" w:id="21">
            <w:tcPr>
              <w:tcW w:w="3005" w:type="dxa"/>
            </w:tcPr>
          </w:tcPrChange>
        </w:tcPr>
        <w:p w:rsidR="7E618367" w:rsidRDefault="7E618367" w14:paraId="76E95CE9" w14:textId="719F287B">
          <w:pPr>
            <w:pStyle w:val="Header"/>
            <w:ind w:right="-115"/>
            <w:jc w:val="right"/>
            <w:pPrChange w:author="Wah Khin Wah Wah Soe Myint (23671023)" w:date="2022-10-21T03:40:00Z" w:id="22">
              <w:pPr/>
            </w:pPrChange>
          </w:pPr>
        </w:p>
      </w:tc>
    </w:tr>
  </w:tbl>
  <w:p w:rsidR="00FC58B6" w:rsidRDefault="00FC58B6" w14:paraId="3213E1F4" w14:textId="256EC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FF5B"/>
    <w:multiLevelType w:val="hybridMultilevel"/>
    <w:tmpl w:val="6A3261EC"/>
    <w:lvl w:ilvl="0" w:tplc="2BCECD38">
      <w:start w:val="1"/>
      <w:numFmt w:val="bullet"/>
      <w:lvlText w:val="-"/>
      <w:lvlJc w:val="left"/>
      <w:pPr>
        <w:ind w:left="720" w:hanging="360"/>
      </w:pPr>
      <w:rPr>
        <w:rFonts w:hint="default" w:ascii="Calibri" w:hAnsi="Calibri"/>
      </w:rPr>
    </w:lvl>
    <w:lvl w:ilvl="1" w:tplc="7786F260">
      <w:start w:val="1"/>
      <w:numFmt w:val="bullet"/>
      <w:lvlText w:val="o"/>
      <w:lvlJc w:val="left"/>
      <w:pPr>
        <w:ind w:left="1440" w:hanging="360"/>
      </w:pPr>
      <w:rPr>
        <w:rFonts w:hint="default" w:ascii="Courier New" w:hAnsi="Courier New"/>
      </w:rPr>
    </w:lvl>
    <w:lvl w:ilvl="2" w:tplc="0316C110">
      <w:start w:val="1"/>
      <w:numFmt w:val="bullet"/>
      <w:lvlText w:val=""/>
      <w:lvlJc w:val="left"/>
      <w:pPr>
        <w:ind w:left="2160" w:hanging="360"/>
      </w:pPr>
      <w:rPr>
        <w:rFonts w:hint="default" w:ascii="Wingdings" w:hAnsi="Wingdings"/>
      </w:rPr>
    </w:lvl>
    <w:lvl w:ilvl="3" w:tplc="0CC06DB4">
      <w:start w:val="1"/>
      <w:numFmt w:val="bullet"/>
      <w:lvlText w:val=""/>
      <w:lvlJc w:val="left"/>
      <w:pPr>
        <w:ind w:left="2880" w:hanging="360"/>
      </w:pPr>
      <w:rPr>
        <w:rFonts w:hint="default" w:ascii="Symbol" w:hAnsi="Symbol"/>
      </w:rPr>
    </w:lvl>
    <w:lvl w:ilvl="4" w:tplc="0C68692E">
      <w:start w:val="1"/>
      <w:numFmt w:val="bullet"/>
      <w:lvlText w:val="o"/>
      <w:lvlJc w:val="left"/>
      <w:pPr>
        <w:ind w:left="3600" w:hanging="360"/>
      </w:pPr>
      <w:rPr>
        <w:rFonts w:hint="default" w:ascii="Courier New" w:hAnsi="Courier New"/>
      </w:rPr>
    </w:lvl>
    <w:lvl w:ilvl="5" w:tplc="6B48239E">
      <w:start w:val="1"/>
      <w:numFmt w:val="bullet"/>
      <w:lvlText w:val=""/>
      <w:lvlJc w:val="left"/>
      <w:pPr>
        <w:ind w:left="4320" w:hanging="360"/>
      </w:pPr>
      <w:rPr>
        <w:rFonts w:hint="default" w:ascii="Wingdings" w:hAnsi="Wingdings"/>
      </w:rPr>
    </w:lvl>
    <w:lvl w:ilvl="6" w:tplc="DE8C49E2">
      <w:start w:val="1"/>
      <w:numFmt w:val="bullet"/>
      <w:lvlText w:val=""/>
      <w:lvlJc w:val="left"/>
      <w:pPr>
        <w:ind w:left="5040" w:hanging="360"/>
      </w:pPr>
      <w:rPr>
        <w:rFonts w:hint="default" w:ascii="Symbol" w:hAnsi="Symbol"/>
      </w:rPr>
    </w:lvl>
    <w:lvl w:ilvl="7" w:tplc="C7E04FA6">
      <w:start w:val="1"/>
      <w:numFmt w:val="bullet"/>
      <w:lvlText w:val="o"/>
      <w:lvlJc w:val="left"/>
      <w:pPr>
        <w:ind w:left="5760" w:hanging="360"/>
      </w:pPr>
      <w:rPr>
        <w:rFonts w:hint="default" w:ascii="Courier New" w:hAnsi="Courier New"/>
      </w:rPr>
    </w:lvl>
    <w:lvl w:ilvl="8" w:tplc="FA8EA338">
      <w:start w:val="1"/>
      <w:numFmt w:val="bullet"/>
      <w:lvlText w:val=""/>
      <w:lvlJc w:val="left"/>
      <w:pPr>
        <w:ind w:left="6480" w:hanging="360"/>
      </w:pPr>
      <w:rPr>
        <w:rFonts w:hint="default" w:ascii="Wingdings" w:hAnsi="Wingdings"/>
      </w:rPr>
    </w:lvl>
  </w:abstractNum>
  <w:abstractNum w:abstractNumId="1" w15:restartNumberingAfterBreak="0">
    <w:nsid w:val="2327A078"/>
    <w:multiLevelType w:val="hybridMultilevel"/>
    <w:tmpl w:val="BA3052F2"/>
    <w:lvl w:ilvl="0" w:tplc="97DEB0BE">
      <w:start w:val="1"/>
      <w:numFmt w:val="bullet"/>
      <w:lvlText w:val=""/>
      <w:lvlJc w:val="left"/>
      <w:pPr>
        <w:ind w:left="720" w:hanging="360"/>
      </w:pPr>
      <w:rPr>
        <w:rFonts w:hint="default" w:ascii="Symbol" w:hAnsi="Symbol"/>
      </w:rPr>
    </w:lvl>
    <w:lvl w:ilvl="1" w:tplc="DF0A0608">
      <w:start w:val="1"/>
      <w:numFmt w:val="bullet"/>
      <w:lvlText w:val="o"/>
      <w:lvlJc w:val="left"/>
      <w:pPr>
        <w:ind w:left="1440" w:hanging="360"/>
      </w:pPr>
      <w:rPr>
        <w:rFonts w:hint="default" w:ascii="Courier New" w:hAnsi="Courier New"/>
      </w:rPr>
    </w:lvl>
    <w:lvl w:ilvl="2" w:tplc="C76E8552">
      <w:start w:val="1"/>
      <w:numFmt w:val="bullet"/>
      <w:lvlText w:val=""/>
      <w:lvlJc w:val="left"/>
      <w:pPr>
        <w:ind w:left="2160" w:hanging="360"/>
      </w:pPr>
      <w:rPr>
        <w:rFonts w:hint="default" w:ascii="Wingdings" w:hAnsi="Wingdings"/>
      </w:rPr>
    </w:lvl>
    <w:lvl w:ilvl="3" w:tplc="FD483592">
      <w:start w:val="1"/>
      <w:numFmt w:val="bullet"/>
      <w:lvlText w:val=""/>
      <w:lvlJc w:val="left"/>
      <w:pPr>
        <w:ind w:left="2880" w:hanging="360"/>
      </w:pPr>
      <w:rPr>
        <w:rFonts w:hint="default" w:ascii="Symbol" w:hAnsi="Symbol"/>
      </w:rPr>
    </w:lvl>
    <w:lvl w:ilvl="4" w:tplc="9E64D2C6">
      <w:start w:val="1"/>
      <w:numFmt w:val="bullet"/>
      <w:lvlText w:val="o"/>
      <w:lvlJc w:val="left"/>
      <w:pPr>
        <w:ind w:left="3600" w:hanging="360"/>
      </w:pPr>
      <w:rPr>
        <w:rFonts w:hint="default" w:ascii="Courier New" w:hAnsi="Courier New"/>
      </w:rPr>
    </w:lvl>
    <w:lvl w:ilvl="5" w:tplc="711CAB08">
      <w:start w:val="1"/>
      <w:numFmt w:val="bullet"/>
      <w:lvlText w:val=""/>
      <w:lvlJc w:val="left"/>
      <w:pPr>
        <w:ind w:left="4320" w:hanging="360"/>
      </w:pPr>
      <w:rPr>
        <w:rFonts w:hint="default" w:ascii="Wingdings" w:hAnsi="Wingdings"/>
      </w:rPr>
    </w:lvl>
    <w:lvl w:ilvl="6" w:tplc="06D0A790">
      <w:start w:val="1"/>
      <w:numFmt w:val="bullet"/>
      <w:lvlText w:val=""/>
      <w:lvlJc w:val="left"/>
      <w:pPr>
        <w:ind w:left="5040" w:hanging="360"/>
      </w:pPr>
      <w:rPr>
        <w:rFonts w:hint="default" w:ascii="Symbol" w:hAnsi="Symbol"/>
      </w:rPr>
    </w:lvl>
    <w:lvl w:ilvl="7" w:tplc="AABEE1C6">
      <w:start w:val="1"/>
      <w:numFmt w:val="bullet"/>
      <w:lvlText w:val="o"/>
      <w:lvlJc w:val="left"/>
      <w:pPr>
        <w:ind w:left="5760" w:hanging="360"/>
      </w:pPr>
      <w:rPr>
        <w:rFonts w:hint="default" w:ascii="Courier New" w:hAnsi="Courier New"/>
      </w:rPr>
    </w:lvl>
    <w:lvl w:ilvl="8" w:tplc="0D18B890">
      <w:start w:val="1"/>
      <w:numFmt w:val="bullet"/>
      <w:lvlText w:val=""/>
      <w:lvlJc w:val="left"/>
      <w:pPr>
        <w:ind w:left="6480" w:hanging="360"/>
      </w:pPr>
      <w:rPr>
        <w:rFonts w:hint="default" w:ascii="Wingdings" w:hAnsi="Wingdings"/>
      </w:rPr>
    </w:lvl>
  </w:abstractNum>
  <w:abstractNum w:abstractNumId="2" w15:restartNumberingAfterBreak="0">
    <w:nsid w:val="233DEEDA"/>
    <w:multiLevelType w:val="hybridMultilevel"/>
    <w:tmpl w:val="1D245390"/>
    <w:lvl w:ilvl="0" w:tplc="1332D9E2">
      <w:start w:val="1"/>
      <w:numFmt w:val="bullet"/>
      <w:lvlText w:val="-"/>
      <w:lvlJc w:val="left"/>
      <w:pPr>
        <w:ind w:left="720" w:hanging="360"/>
      </w:pPr>
      <w:rPr>
        <w:rFonts w:hint="default" w:ascii="Calibri" w:hAnsi="Calibri"/>
      </w:rPr>
    </w:lvl>
    <w:lvl w:ilvl="1" w:tplc="4922F812">
      <w:start w:val="1"/>
      <w:numFmt w:val="bullet"/>
      <w:lvlText w:val="o"/>
      <w:lvlJc w:val="left"/>
      <w:pPr>
        <w:ind w:left="1440" w:hanging="360"/>
      </w:pPr>
      <w:rPr>
        <w:rFonts w:hint="default" w:ascii="Courier New" w:hAnsi="Courier New"/>
      </w:rPr>
    </w:lvl>
    <w:lvl w:ilvl="2" w:tplc="63D2FCF8">
      <w:start w:val="1"/>
      <w:numFmt w:val="bullet"/>
      <w:lvlText w:val=""/>
      <w:lvlJc w:val="left"/>
      <w:pPr>
        <w:ind w:left="2160" w:hanging="360"/>
      </w:pPr>
      <w:rPr>
        <w:rFonts w:hint="default" w:ascii="Wingdings" w:hAnsi="Wingdings"/>
      </w:rPr>
    </w:lvl>
    <w:lvl w:ilvl="3" w:tplc="4CAE34B4">
      <w:start w:val="1"/>
      <w:numFmt w:val="bullet"/>
      <w:lvlText w:val=""/>
      <w:lvlJc w:val="left"/>
      <w:pPr>
        <w:ind w:left="2880" w:hanging="360"/>
      </w:pPr>
      <w:rPr>
        <w:rFonts w:hint="default" w:ascii="Symbol" w:hAnsi="Symbol"/>
      </w:rPr>
    </w:lvl>
    <w:lvl w:ilvl="4" w:tplc="32F8CAA8">
      <w:start w:val="1"/>
      <w:numFmt w:val="bullet"/>
      <w:lvlText w:val="o"/>
      <w:lvlJc w:val="left"/>
      <w:pPr>
        <w:ind w:left="3600" w:hanging="360"/>
      </w:pPr>
      <w:rPr>
        <w:rFonts w:hint="default" w:ascii="Courier New" w:hAnsi="Courier New"/>
      </w:rPr>
    </w:lvl>
    <w:lvl w:ilvl="5" w:tplc="253A7F96">
      <w:start w:val="1"/>
      <w:numFmt w:val="bullet"/>
      <w:lvlText w:val=""/>
      <w:lvlJc w:val="left"/>
      <w:pPr>
        <w:ind w:left="4320" w:hanging="360"/>
      </w:pPr>
      <w:rPr>
        <w:rFonts w:hint="default" w:ascii="Wingdings" w:hAnsi="Wingdings"/>
      </w:rPr>
    </w:lvl>
    <w:lvl w:ilvl="6" w:tplc="157A4494">
      <w:start w:val="1"/>
      <w:numFmt w:val="bullet"/>
      <w:lvlText w:val=""/>
      <w:lvlJc w:val="left"/>
      <w:pPr>
        <w:ind w:left="5040" w:hanging="360"/>
      </w:pPr>
      <w:rPr>
        <w:rFonts w:hint="default" w:ascii="Symbol" w:hAnsi="Symbol"/>
      </w:rPr>
    </w:lvl>
    <w:lvl w:ilvl="7" w:tplc="6AFCAE3A">
      <w:start w:val="1"/>
      <w:numFmt w:val="bullet"/>
      <w:lvlText w:val="o"/>
      <w:lvlJc w:val="left"/>
      <w:pPr>
        <w:ind w:left="5760" w:hanging="360"/>
      </w:pPr>
      <w:rPr>
        <w:rFonts w:hint="default" w:ascii="Courier New" w:hAnsi="Courier New"/>
      </w:rPr>
    </w:lvl>
    <w:lvl w:ilvl="8" w:tplc="68CCF54E">
      <w:start w:val="1"/>
      <w:numFmt w:val="bullet"/>
      <w:lvlText w:val=""/>
      <w:lvlJc w:val="left"/>
      <w:pPr>
        <w:ind w:left="6480" w:hanging="360"/>
      </w:pPr>
      <w:rPr>
        <w:rFonts w:hint="default" w:ascii="Wingdings" w:hAnsi="Wingdings"/>
      </w:rPr>
    </w:lvl>
  </w:abstractNum>
  <w:abstractNum w:abstractNumId="3" w15:restartNumberingAfterBreak="0">
    <w:nsid w:val="33337CD2"/>
    <w:multiLevelType w:val="hybridMultilevel"/>
    <w:tmpl w:val="0CA8EFC2"/>
    <w:lvl w:ilvl="0" w:tplc="A8043FCA">
      <w:start w:val="1"/>
      <w:numFmt w:val="bullet"/>
      <w:lvlText w:val="-"/>
      <w:lvlJc w:val="left"/>
      <w:pPr>
        <w:ind w:left="720" w:hanging="360"/>
      </w:pPr>
      <w:rPr>
        <w:rFonts w:hint="default" w:ascii="Calibri" w:hAnsi="Calibri"/>
      </w:rPr>
    </w:lvl>
    <w:lvl w:ilvl="1" w:tplc="A3AA264E">
      <w:start w:val="1"/>
      <w:numFmt w:val="bullet"/>
      <w:lvlText w:val="o"/>
      <w:lvlJc w:val="left"/>
      <w:pPr>
        <w:ind w:left="1440" w:hanging="360"/>
      </w:pPr>
      <w:rPr>
        <w:rFonts w:hint="default" w:ascii="Courier New" w:hAnsi="Courier New"/>
      </w:rPr>
    </w:lvl>
    <w:lvl w:ilvl="2" w:tplc="0A84CF80">
      <w:start w:val="1"/>
      <w:numFmt w:val="bullet"/>
      <w:lvlText w:val=""/>
      <w:lvlJc w:val="left"/>
      <w:pPr>
        <w:ind w:left="2160" w:hanging="360"/>
      </w:pPr>
      <w:rPr>
        <w:rFonts w:hint="default" w:ascii="Wingdings" w:hAnsi="Wingdings"/>
      </w:rPr>
    </w:lvl>
    <w:lvl w:ilvl="3" w:tplc="DCF42C32">
      <w:start w:val="1"/>
      <w:numFmt w:val="bullet"/>
      <w:lvlText w:val=""/>
      <w:lvlJc w:val="left"/>
      <w:pPr>
        <w:ind w:left="2880" w:hanging="360"/>
      </w:pPr>
      <w:rPr>
        <w:rFonts w:hint="default" w:ascii="Symbol" w:hAnsi="Symbol"/>
      </w:rPr>
    </w:lvl>
    <w:lvl w:ilvl="4" w:tplc="CAC0A646">
      <w:start w:val="1"/>
      <w:numFmt w:val="bullet"/>
      <w:lvlText w:val="o"/>
      <w:lvlJc w:val="left"/>
      <w:pPr>
        <w:ind w:left="3600" w:hanging="360"/>
      </w:pPr>
      <w:rPr>
        <w:rFonts w:hint="default" w:ascii="Courier New" w:hAnsi="Courier New"/>
      </w:rPr>
    </w:lvl>
    <w:lvl w:ilvl="5" w:tplc="7D00FDBE">
      <w:start w:val="1"/>
      <w:numFmt w:val="bullet"/>
      <w:lvlText w:val=""/>
      <w:lvlJc w:val="left"/>
      <w:pPr>
        <w:ind w:left="4320" w:hanging="360"/>
      </w:pPr>
      <w:rPr>
        <w:rFonts w:hint="default" w:ascii="Wingdings" w:hAnsi="Wingdings"/>
      </w:rPr>
    </w:lvl>
    <w:lvl w:ilvl="6" w:tplc="FFFAD1E6">
      <w:start w:val="1"/>
      <w:numFmt w:val="bullet"/>
      <w:lvlText w:val=""/>
      <w:lvlJc w:val="left"/>
      <w:pPr>
        <w:ind w:left="5040" w:hanging="360"/>
      </w:pPr>
      <w:rPr>
        <w:rFonts w:hint="default" w:ascii="Symbol" w:hAnsi="Symbol"/>
      </w:rPr>
    </w:lvl>
    <w:lvl w:ilvl="7" w:tplc="FD1CD89C">
      <w:start w:val="1"/>
      <w:numFmt w:val="bullet"/>
      <w:lvlText w:val="o"/>
      <w:lvlJc w:val="left"/>
      <w:pPr>
        <w:ind w:left="5760" w:hanging="360"/>
      </w:pPr>
      <w:rPr>
        <w:rFonts w:hint="default" w:ascii="Courier New" w:hAnsi="Courier New"/>
      </w:rPr>
    </w:lvl>
    <w:lvl w:ilvl="8" w:tplc="9ACE4D94">
      <w:start w:val="1"/>
      <w:numFmt w:val="bullet"/>
      <w:lvlText w:val=""/>
      <w:lvlJc w:val="left"/>
      <w:pPr>
        <w:ind w:left="6480" w:hanging="360"/>
      </w:pPr>
      <w:rPr>
        <w:rFonts w:hint="default" w:ascii="Wingdings" w:hAnsi="Wingdings"/>
      </w:rPr>
    </w:lvl>
  </w:abstractNum>
  <w:abstractNum w:abstractNumId="4" w15:restartNumberingAfterBreak="0">
    <w:nsid w:val="34487544"/>
    <w:multiLevelType w:val="hybridMultilevel"/>
    <w:tmpl w:val="95D80814"/>
    <w:lvl w:ilvl="0" w:tplc="4F409D70">
      <w:start w:val="1"/>
      <w:numFmt w:val="bullet"/>
      <w:lvlText w:val=""/>
      <w:lvlJc w:val="left"/>
      <w:pPr>
        <w:ind w:left="720" w:hanging="360"/>
      </w:pPr>
      <w:rPr>
        <w:rFonts w:hint="default" w:ascii="Symbol" w:hAnsi="Symbol"/>
      </w:rPr>
    </w:lvl>
    <w:lvl w:ilvl="1" w:tplc="3FACFA70">
      <w:start w:val="1"/>
      <w:numFmt w:val="bullet"/>
      <w:lvlText w:val="o"/>
      <w:lvlJc w:val="left"/>
      <w:pPr>
        <w:ind w:left="1440" w:hanging="360"/>
      </w:pPr>
      <w:rPr>
        <w:rFonts w:hint="default" w:ascii="Courier New" w:hAnsi="Courier New"/>
      </w:rPr>
    </w:lvl>
    <w:lvl w:ilvl="2" w:tplc="677A179E">
      <w:start w:val="1"/>
      <w:numFmt w:val="bullet"/>
      <w:lvlText w:val=""/>
      <w:lvlJc w:val="left"/>
      <w:pPr>
        <w:ind w:left="2160" w:hanging="360"/>
      </w:pPr>
      <w:rPr>
        <w:rFonts w:hint="default" w:ascii="Wingdings" w:hAnsi="Wingdings"/>
      </w:rPr>
    </w:lvl>
    <w:lvl w:ilvl="3" w:tplc="5788580E">
      <w:start w:val="1"/>
      <w:numFmt w:val="bullet"/>
      <w:lvlText w:val=""/>
      <w:lvlJc w:val="left"/>
      <w:pPr>
        <w:ind w:left="2880" w:hanging="360"/>
      </w:pPr>
      <w:rPr>
        <w:rFonts w:hint="default" w:ascii="Symbol" w:hAnsi="Symbol"/>
      </w:rPr>
    </w:lvl>
    <w:lvl w:ilvl="4" w:tplc="71B4649C">
      <w:start w:val="1"/>
      <w:numFmt w:val="bullet"/>
      <w:lvlText w:val="o"/>
      <w:lvlJc w:val="left"/>
      <w:pPr>
        <w:ind w:left="3600" w:hanging="360"/>
      </w:pPr>
      <w:rPr>
        <w:rFonts w:hint="default" w:ascii="Courier New" w:hAnsi="Courier New"/>
      </w:rPr>
    </w:lvl>
    <w:lvl w:ilvl="5" w:tplc="0EBEF0AC">
      <w:start w:val="1"/>
      <w:numFmt w:val="bullet"/>
      <w:lvlText w:val=""/>
      <w:lvlJc w:val="left"/>
      <w:pPr>
        <w:ind w:left="4320" w:hanging="360"/>
      </w:pPr>
      <w:rPr>
        <w:rFonts w:hint="default" w:ascii="Wingdings" w:hAnsi="Wingdings"/>
      </w:rPr>
    </w:lvl>
    <w:lvl w:ilvl="6" w:tplc="A1A235F0">
      <w:start w:val="1"/>
      <w:numFmt w:val="bullet"/>
      <w:lvlText w:val=""/>
      <w:lvlJc w:val="left"/>
      <w:pPr>
        <w:ind w:left="5040" w:hanging="360"/>
      </w:pPr>
      <w:rPr>
        <w:rFonts w:hint="default" w:ascii="Symbol" w:hAnsi="Symbol"/>
      </w:rPr>
    </w:lvl>
    <w:lvl w:ilvl="7" w:tplc="96BA0798">
      <w:start w:val="1"/>
      <w:numFmt w:val="bullet"/>
      <w:lvlText w:val="o"/>
      <w:lvlJc w:val="left"/>
      <w:pPr>
        <w:ind w:left="5760" w:hanging="360"/>
      </w:pPr>
      <w:rPr>
        <w:rFonts w:hint="default" w:ascii="Courier New" w:hAnsi="Courier New"/>
      </w:rPr>
    </w:lvl>
    <w:lvl w:ilvl="8" w:tplc="CBB2170A">
      <w:start w:val="1"/>
      <w:numFmt w:val="bullet"/>
      <w:lvlText w:val=""/>
      <w:lvlJc w:val="left"/>
      <w:pPr>
        <w:ind w:left="6480" w:hanging="360"/>
      </w:pPr>
      <w:rPr>
        <w:rFonts w:hint="default" w:ascii="Wingdings" w:hAnsi="Wingdings"/>
      </w:rPr>
    </w:lvl>
  </w:abstractNum>
  <w:abstractNum w:abstractNumId="5" w15:restartNumberingAfterBreak="0">
    <w:nsid w:val="3DB5137E"/>
    <w:multiLevelType w:val="hybridMultilevel"/>
    <w:tmpl w:val="0C50A608"/>
    <w:lvl w:ilvl="0" w:tplc="033C60BE">
      <w:start w:val="1"/>
      <w:numFmt w:val="bullet"/>
      <w:lvlText w:val=""/>
      <w:lvlJc w:val="left"/>
      <w:pPr>
        <w:ind w:left="720" w:hanging="360"/>
      </w:pPr>
      <w:rPr>
        <w:rFonts w:hint="default" w:ascii="Symbol" w:hAnsi="Symbol"/>
      </w:rPr>
    </w:lvl>
    <w:lvl w:ilvl="1" w:tplc="E25EB19C">
      <w:start w:val="1"/>
      <w:numFmt w:val="bullet"/>
      <w:lvlText w:val="o"/>
      <w:lvlJc w:val="left"/>
      <w:pPr>
        <w:ind w:left="1440" w:hanging="360"/>
      </w:pPr>
      <w:rPr>
        <w:rFonts w:hint="default" w:ascii="Courier New" w:hAnsi="Courier New"/>
      </w:rPr>
    </w:lvl>
    <w:lvl w:ilvl="2" w:tplc="1BF60F66">
      <w:start w:val="1"/>
      <w:numFmt w:val="bullet"/>
      <w:lvlText w:val=""/>
      <w:lvlJc w:val="left"/>
      <w:pPr>
        <w:ind w:left="2160" w:hanging="360"/>
      </w:pPr>
      <w:rPr>
        <w:rFonts w:hint="default" w:ascii="Wingdings" w:hAnsi="Wingdings"/>
      </w:rPr>
    </w:lvl>
    <w:lvl w:ilvl="3" w:tplc="2B384D04">
      <w:start w:val="1"/>
      <w:numFmt w:val="bullet"/>
      <w:lvlText w:val=""/>
      <w:lvlJc w:val="left"/>
      <w:pPr>
        <w:ind w:left="2880" w:hanging="360"/>
      </w:pPr>
      <w:rPr>
        <w:rFonts w:hint="default" w:ascii="Symbol" w:hAnsi="Symbol"/>
      </w:rPr>
    </w:lvl>
    <w:lvl w:ilvl="4" w:tplc="024ECC32">
      <w:start w:val="1"/>
      <w:numFmt w:val="bullet"/>
      <w:lvlText w:val="o"/>
      <w:lvlJc w:val="left"/>
      <w:pPr>
        <w:ind w:left="3600" w:hanging="360"/>
      </w:pPr>
      <w:rPr>
        <w:rFonts w:hint="default" w:ascii="Courier New" w:hAnsi="Courier New"/>
      </w:rPr>
    </w:lvl>
    <w:lvl w:ilvl="5" w:tplc="226E5FA8">
      <w:start w:val="1"/>
      <w:numFmt w:val="bullet"/>
      <w:lvlText w:val=""/>
      <w:lvlJc w:val="left"/>
      <w:pPr>
        <w:ind w:left="4320" w:hanging="360"/>
      </w:pPr>
      <w:rPr>
        <w:rFonts w:hint="default" w:ascii="Wingdings" w:hAnsi="Wingdings"/>
      </w:rPr>
    </w:lvl>
    <w:lvl w:ilvl="6" w:tplc="44D4DBD0">
      <w:start w:val="1"/>
      <w:numFmt w:val="bullet"/>
      <w:lvlText w:val=""/>
      <w:lvlJc w:val="left"/>
      <w:pPr>
        <w:ind w:left="5040" w:hanging="360"/>
      </w:pPr>
      <w:rPr>
        <w:rFonts w:hint="default" w:ascii="Symbol" w:hAnsi="Symbol"/>
      </w:rPr>
    </w:lvl>
    <w:lvl w:ilvl="7" w:tplc="728CFC86">
      <w:start w:val="1"/>
      <w:numFmt w:val="bullet"/>
      <w:lvlText w:val="o"/>
      <w:lvlJc w:val="left"/>
      <w:pPr>
        <w:ind w:left="5760" w:hanging="360"/>
      </w:pPr>
      <w:rPr>
        <w:rFonts w:hint="default" w:ascii="Courier New" w:hAnsi="Courier New"/>
      </w:rPr>
    </w:lvl>
    <w:lvl w:ilvl="8" w:tplc="40009DB6">
      <w:start w:val="1"/>
      <w:numFmt w:val="bullet"/>
      <w:lvlText w:val=""/>
      <w:lvlJc w:val="left"/>
      <w:pPr>
        <w:ind w:left="6480" w:hanging="360"/>
      </w:pPr>
      <w:rPr>
        <w:rFonts w:hint="default" w:ascii="Wingdings" w:hAnsi="Wingdings"/>
      </w:rPr>
    </w:lvl>
  </w:abstractNum>
  <w:abstractNum w:abstractNumId="6" w15:restartNumberingAfterBreak="0">
    <w:nsid w:val="416B1FFE"/>
    <w:multiLevelType w:val="hybridMultilevel"/>
    <w:tmpl w:val="9334A190"/>
    <w:lvl w:ilvl="0" w:tplc="7A2C8888">
      <w:start w:val="1"/>
      <w:numFmt w:val="bullet"/>
      <w:lvlText w:val=""/>
      <w:lvlJc w:val="left"/>
      <w:pPr>
        <w:ind w:left="720" w:hanging="360"/>
      </w:pPr>
      <w:rPr>
        <w:rFonts w:hint="default" w:ascii="Symbol" w:hAnsi="Symbol"/>
      </w:rPr>
    </w:lvl>
    <w:lvl w:ilvl="1" w:tplc="407663E6">
      <w:start w:val="1"/>
      <w:numFmt w:val="bullet"/>
      <w:lvlText w:val="o"/>
      <w:lvlJc w:val="left"/>
      <w:pPr>
        <w:ind w:left="1440" w:hanging="360"/>
      </w:pPr>
      <w:rPr>
        <w:rFonts w:hint="default" w:ascii="Courier New" w:hAnsi="Courier New"/>
      </w:rPr>
    </w:lvl>
    <w:lvl w:ilvl="2" w:tplc="C31EEE98">
      <w:start w:val="1"/>
      <w:numFmt w:val="bullet"/>
      <w:lvlText w:val=""/>
      <w:lvlJc w:val="left"/>
      <w:pPr>
        <w:ind w:left="2160" w:hanging="360"/>
      </w:pPr>
      <w:rPr>
        <w:rFonts w:hint="default" w:ascii="Wingdings" w:hAnsi="Wingdings"/>
      </w:rPr>
    </w:lvl>
    <w:lvl w:ilvl="3" w:tplc="EF24F5B0">
      <w:start w:val="1"/>
      <w:numFmt w:val="bullet"/>
      <w:lvlText w:val=""/>
      <w:lvlJc w:val="left"/>
      <w:pPr>
        <w:ind w:left="2880" w:hanging="360"/>
      </w:pPr>
      <w:rPr>
        <w:rFonts w:hint="default" w:ascii="Symbol" w:hAnsi="Symbol"/>
      </w:rPr>
    </w:lvl>
    <w:lvl w:ilvl="4" w:tplc="280EFAA2">
      <w:start w:val="1"/>
      <w:numFmt w:val="bullet"/>
      <w:lvlText w:val="o"/>
      <w:lvlJc w:val="left"/>
      <w:pPr>
        <w:ind w:left="3600" w:hanging="360"/>
      </w:pPr>
      <w:rPr>
        <w:rFonts w:hint="default" w:ascii="Courier New" w:hAnsi="Courier New"/>
      </w:rPr>
    </w:lvl>
    <w:lvl w:ilvl="5" w:tplc="DFFE96CE">
      <w:start w:val="1"/>
      <w:numFmt w:val="bullet"/>
      <w:lvlText w:val=""/>
      <w:lvlJc w:val="left"/>
      <w:pPr>
        <w:ind w:left="4320" w:hanging="360"/>
      </w:pPr>
      <w:rPr>
        <w:rFonts w:hint="default" w:ascii="Wingdings" w:hAnsi="Wingdings"/>
      </w:rPr>
    </w:lvl>
    <w:lvl w:ilvl="6" w:tplc="D77A1E44">
      <w:start w:val="1"/>
      <w:numFmt w:val="bullet"/>
      <w:lvlText w:val=""/>
      <w:lvlJc w:val="left"/>
      <w:pPr>
        <w:ind w:left="5040" w:hanging="360"/>
      </w:pPr>
      <w:rPr>
        <w:rFonts w:hint="default" w:ascii="Symbol" w:hAnsi="Symbol"/>
      </w:rPr>
    </w:lvl>
    <w:lvl w:ilvl="7" w:tplc="970656C0">
      <w:start w:val="1"/>
      <w:numFmt w:val="bullet"/>
      <w:lvlText w:val="o"/>
      <w:lvlJc w:val="left"/>
      <w:pPr>
        <w:ind w:left="5760" w:hanging="360"/>
      </w:pPr>
      <w:rPr>
        <w:rFonts w:hint="default" w:ascii="Courier New" w:hAnsi="Courier New"/>
      </w:rPr>
    </w:lvl>
    <w:lvl w:ilvl="8" w:tplc="60F4DC16">
      <w:start w:val="1"/>
      <w:numFmt w:val="bullet"/>
      <w:lvlText w:val=""/>
      <w:lvlJc w:val="left"/>
      <w:pPr>
        <w:ind w:left="6480" w:hanging="360"/>
      </w:pPr>
      <w:rPr>
        <w:rFonts w:hint="default" w:ascii="Wingdings" w:hAnsi="Wingdings"/>
      </w:rPr>
    </w:lvl>
  </w:abstractNum>
  <w:abstractNum w:abstractNumId="7" w15:restartNumberingAfterBreak="0">
    <w:nsid w:val="4D632D2F"/>
    <w:multiLevelType w:val="hybridMultilevel"/>
    <w:tmpl w:val="BE902352"/>
    <w:lvl w:ilvl="0" w:tplc="58529C36">
      <w:start w:val="1"/>
      <w:numFmt w:val="decimal"/>
      <w:lvlText w:val="%1."/>
      <w:lvlJc w:val="left"/>
      <w:pPr>
        <w:ind w:left="720" w:hanging="360"/>
      </w:pPr>
    </w:lvl>
    <w:lvl w:ilvl="1" w:tplc="5A84F5B6">
      <w:start w:val="1"/>
      <w:numFmt w:val="lowerLetter"/>
      <w:lvlText w:val="%2."/>
      <w:lvlJc w:val="left"/>
      <w:pPr>
        <w:ind w:left="1440" w:hanging="360"/>
      </w:pPr>
    </w:lvl>
    <w:lvl w:ilvl="2" w:tplc="00B433C6">
      <w:start w:val="1"/>
      <w:numFmt w:val="lowerRoman"/>
      <w:lvlText w:val="%3."/>
      <w:lvlJc w:val="right"/>
      <w:pPr>
        <w:ind w:left="2160" w:hanging="180"/>
      </w:pPr>
    </w:lvl>
    <w:lvl w:ilvl="3" w:tplc="909643EA">
      <w:start w:val="1"/>
      <w:numFmt w:val="decimal"/>
      <w:lvlText w:val="%4."/>
      <w:lvlJc w:val="left"/>
      <w:pPr>
        <w:ind w:left="2880" w:hanging="360"/>
      </w:pPr>
    </w:lvl>
    <w:lvl w:ilvl="4" w:tplc="EFD2137C">
      <w:start w:val="1"/>
      <w:numFmt w:val="lowerLetter"/>
      <w:lvlText w:val="%5."/>
      <w:lvlJc w:val="left"/>
      <w:pPr>
        <w:ind w:left="3600" w:hanging="360"/>
      </w:pPr>
    </w:lvl>
    <w:lvl w:ilvl="5" w:tplc="D02A93C8">
      <w:start w:val="1"/>
      <w:numFmt w:val="lowerRoman"/>
      <w:lvlText w:val="%6."/>
      <w:lvlJc w:val="right"/>
      <w:pPr>
        <w:ind w:left="4320" w:hanging="180"/>
      </w:pPr>
    </w:lvl>
    <w:lvl w:ilvl="6" w:tplc="018A44E0">
      <w:start w:val="1"/>
      <w:numFmt w:val="decimal"/>
      <w:lvlText w:val="%7."/>
      <w:lvlJc w:val="left"/>
      <w:pPr>
        <w:ind w:left="5040" w:hanging="360"/>
      </w:pPr>
    </w:lvl>
    <w:lvl w:ilvl="7" w:tplc="9DF66160">
      <w:start w:val="1"/>
      <w:numFmt w:val="lowerLetter"/>
      <w:lvlText w:val="%8."/>
      <w:lvlJc w:val="left"/>
      <w:pPr>
        <w:ind w:left="5760" w:hanging="360"/>
      </w:pPr>
    </w:lvl>
    <w:lvl w:ilvl="8" w:tplc="27A0A2EE">
      <w:start w:val="1"/>
      <w:numFmt w:val="lowerRoman"/>
      <w:lvlText w:val="%9."/>
      <w:lvlJc w:val="right"/>
      <w:pPr>
        <w:ind w:left="6480" w:hanging="180"/>
      </w:pPr>
    </w:lvl>
  </w:abstractNum>
  <w:abstractNum w:abstractNumId="8" w15:restartNumberingAfterBreak="0">
    <w:nsid w:val="59C1560B"/>
    <w:multiLevelType w:val="hybridMultilevel"/>
    <w:tmpl w:val="F1362670"/>
    <w:lvl w:ilvl="0" w:tplc="FE64C716">
      <w:start w:val="1"/>
      <w:numFmt w:val="bullet"/>
      <w:lvlText w:val="-"/>
      <w:lvlJc w:val="left"/>
      <w:pPr>
        <w:ind w:left="720" w:hanging="360"/>
      </w:pPr>
      <w:rPr>
        <w:rFonts w:hint="default" w:ascii="Calibri" w:hAnsi="Calibri"/>
      </w:rPr>
    </w:lvl>
    <w:lvl w:ilvl="1" w:tplc="401A74E4">
      <w:start w:val="1"/>
      <w:numFmt w:val="bullet"/>
      <w:lvlText w:val="o"/>
      <w:lvlJc w:val="left"/>
      <w:pPr>
        <w:ind w:left="1440" w:hanging="360"/>
      </w:pPr>
      <w:rPr>
        <w:rFonts w:hint="default" w:ascii="Courier New" w:hAnsi="Courier New"/>
      </w:rPr>
    </w:lvl>
    <w:lvl w:ilvl="2" w:tplc="DE5886A0">
      <w:start w:val="1"/>
      <w:numFmt w:val="bullet"/>
      <w:lvlText w:val=""/>
      <w:lvlJc w:val="left"/>
      <w:pPr>
        <w:ind w:left="2160" w:hanging="360"/>
      </w:pPr>
      <w:rPr>
        <w:rFonts w:hint="default" w:ascii="Wingdings" w:hAnsi="Wingdings"/>
      </w:rPr>
    </w:lvl>
    <w:lvl w:ilvl="3" w:tplc="31CE2874">
      <w:start w:val="1"/>
      <w:numFmt w:val="bullet"/>
      <w:lvlText w:val=""/>
      <w:lvlJc w:val="left"/>
      <w:pPr>
        <w:ind w:left="2880" w:hanging="360"/>
      </w:pPr>
      <w:rPr>
        <w:rFonts w:hint="default" w:ascii="Symbol" w:hAnsi="Symbol"/>
      </w:rPr>
    </w:lvl>
    <w:lvl w:ilvl="4" w:tplc="39748D72">
      <w:start w:val="1"/>
      <w:numFmt w:val="bullet"/>
      <w:lvlText w:val="o"/>
      <w:lvlJc w:val="left"/>
      <w:pPr>
        <w:ind w:left="3600" w:hanging="360"/>
      </w:pPr>
      <w:rPr>
        <w:rFonts w:hint="default" w:ascii="Courier New" w:hAnsi="Courier New"/>
      </w:rPr>
    </w:lvl>
    <w:lvl w:ilvl="5" w:tplc="DB529966">
      <w:start w:val="1"/>
      <w:numFmt w:val="bullet"/>
      <w:lvlText w:val=""/>
      <w:lvlJc w:val="left"/>
      <w:pPr>
        <w:ind w:left="4320" w:hanging="360"/>
      </w:pPr>
      <w:rPr>
        <w:rFonts w:hint="default" w:ascii="Wingdings" w:hAnsi="Wingdings"/>
      </w:rPr>
    </w:lvl>
    <w:lvl w:ilvl="6" w:tplc="8464766A">
      <w:start w:val="1"/>
      <w:numFmt w:val="bullet"/>
      <w:lvlText w:val=""/>
      <w:lvlJc w:val="left"/>
      <w:pPr>
        <w:ind w:left="5040" w:hanging="360"/>
      </w:pPr>
      <w:rPr>
        <w:rFonts w:hint="default" w:ascii="Symbol" w:hAnsi="Symbol"/>
      </w:rPr>
    </w:lvl>
    <w:lvl w:ilvl="7" w:tplc="4FF8389A">
      <w:start w:val="1"/>
      <w:numFmt w:val="bullet"/>
      <w:lvlText w:val="o"/>
      <w:lvlJc w:val="left"/>
      <w:pPr>
        <w:ind w:left="5760" w:hanging="360"/>
      </w:pPr>
      <w:rPr>
        <w:rFonts w:hint="default" w:ascii="Courier New" w:hAnsi="Courier New"/>
      </w:rPr>
    </w:lvl>
    <w:lvl w:ilvl="8" w:tplc="CF126168">
      <w:start w:val="1"/>
      <w:numFmt w:val="bullet"/>
      <w:lvlText w:val=""/>
      <w:lvlJc w:val="left"/>
      <w:pPr>
        <w:ind w:left="6480" w:hanging="360"/>
      </w:pPr>
      <w:rPr>
        <w:rFonts w:hint="default" w:ascii="Wingdings" w:hAnsi="Wingdings"/>
      </w:rPr>
    </w:lvl>
  </w:abstractNum>
  <w:abstractNum w:abstractNumId="9" w15:restartNumberingAfterBreak="0">
    <w:nsid w:val="5C7EF4CC"/>
    <w:multiLevelType w:val="hybridMultilevel"/>
    <w:tmpl w:val="9EBC0152"/>
    <w:lvl w:ilvl="0" w:tplc="0CE4D46A">
      <w:start w:val="1"/>
      <w:numFmt w:val="bullet"/>
      <w:lvlText w:val="-"/>
      <w:lvlJc w:val="left"/>
      <w:pPr>
        <w:ind w:left="720" w:hanging="360"/>
      </w:pPr>
      <w:rPr>
        <w:rFonts w:hint="default" w:ascii="Calibri" w:hAnsi="Calibri"/>
      </w:rPr>
    </w:lvl>
    <w:lvl w:ilvl="1" w:tplc="6EA4ED5C">
      <w:start w:val="1"/>
      <w:numFmt w:val="bullet"/>
      <w:lvlText w:val="o"/>
      <w:lvlJc w:val="left"/>
      <w:pPr>
        <w:ind w:left="1440" w:hanging="360"/>
      </w:pPr>
      <w:rPr>
        <w:rFonts w:hint="default" w:ascii="Courier New" w:hAnsi="Courier New"/>
      </w:rPr>
    </w:lvl>
    <w:lvl w:ilvl="2" w:tplc="66902BDA">
      <w:start w:val="1"/>
      <w:numFmt w:val="bullet"/>
      <w:lvlText w:val=""/>
      <w:lvlJc w:val="left"/>
      <w:pPr>
        <w:ind w:left="2160" w:hanging="360"/>
      </w:pPr>
      <w:rPr>
        <w:rFonts w:hint="default" w:ascii="Wingdings" w:hAnsi="Wingdings"/>
      </w:rPr>
    </w:lvl>
    <w:lvl w:ilvl="3" w:tplc="CE7605BA">
      <w:start w:val="1"/>
      <w:numFmt w:val="bullet"/>
      <w:lvlText w:val=""/>
      <w:lvlJc w:val="left"/>
      <w:pPr>
        <w:ind w:left="2880" w:hanging="360"/>
      </w:pPr>
      <w:rPr>
        <w:rFonts w:hint="default" w:ascii="Symbol" w:hAnsi="Symbol"/>
      </w:rPr>
    </w:lvl>
    <w:lvl w:ilvl="4" w:tplc="1E22730E">
      <w:start w:val="1"/>
      <w:numFmt w:val="bullet"/>
      <w:lvlText w:val="o"/>
      <w:lvlJc w:val="left"/>
      <w:pPr>
        <w:ind w:left="3600" w:hanging="360"/>
      </w:pPr>
      <w:rPr>
        <w:rFonts w:hint="default" w:ascii="Courier New" w:hAnsi="Courier New"/>
      </w:rPr>
    </w:lvl>
    <w:lvl w:ilvl="5" w:tplc="3BB03B66">
      <w:start w:val="1"/>
      <w:numFmt w:val="bullet"/>
      <w:lvlText w:val=""/>
      <w:lvlJc w:val="left"/>
      <w:pPr>
        <w:ind w:left="4320" w:hanging="360"/>
      </w:pPr>
      <w:rPr>
        <w:rFonts w:hint="default" w:ascii="Wingdings" w:hAnsi="Wingdings"/>
      </w:rPr>
    </w:lvl>
    <w:lvl w:ilvl="6" w:tplc="4380D5E0">
      <w:start w:val="1"/>
      <w:numFmt w:val="bullet"/>
      <w:lvlText w:val=""/>
      <w:lvlJc w:val="left"/>
      <w:pPr>
        <w:ind w:left="5040" w:hanging="360"/>
      </w:pPr>
      <w:rPr>
        <w:rFonts w:hint="default" w:ascii="Symbol" w:hAnsi="Symbol"/>
      </w:rPr>
    </w:lvl>
    <w:lvl w:ilvl="7" w:tplc="9B769DC0">
      <w:start w:val="1"/>
      <w:numFmt w:val="bullet"/>
      <w:lvlText w:val="o"/>
      <w:lvlJc w:val="left"/>
      <w:pPr>
        <w:ind w:left="5760" w:hanging="360"/>
      </w:pPr>
      <w:rPr>
        <w:rFonts w:hint="default" w:ascii="Courier New" w:hAnsi="Courier New"/>
      </w:rPr>
    </w:lvl>
    <w:lvl w:ilvl="8" w:tplc="5436ECA4">
      <w:start w:val="1"/>
      <w:numFmt w:val="bullet"/>
      <w:lvlText w:val=""/>
      <w:lvlJc w:val="left"/>
      <w:pPr>
        <w:ind w:left="6480" w:hanging="360"/>
      </w:pPr>
      <w:rPr>
        <w:rFonts w:hint="default" w:ascii="Wingdings" w:hAnsi="Wingdings"/>
      </w:rPr>
    </w:lvl>
  </w:abstractNum>
  <w:abstractNum w:abstractNumId="10" w15:restartNumberingAfterBreak="0">
    <w:nsid w:val="5F8308B9"/>
    <w:multiLevelType w:val="hybridMultilevel"/>
    <w:tmpl w:val="2176356E"/>
    <w:lvl w:ilvl="0" w:tplc="056204C8">
      <w:start w:val="1"/>
      <w:numFmt w:val="bullet"/>
      <w:lvlText w:val="-"/>
      <w:lvlJc w:val="left"/>
      <w:pPr>
        <w:ind w:left="720" w:hanging="360"/>
      </w:pPr>
      <w:rPr>
        <w:rFonts w:hint="default" w:ascii="Calibri" w:hAnsi="Calibri"/>
      </w:rPr>
    </w:lvl>
    <w:lvl w:ilvl="1" w:tplc="AE102916">
      <w:start w:val="1"/>
      <w:numFmt w:val="bullet"/>
      <w:lvlText w:val="o"/>
      <w:lvlJc w:val="left"/>
      <w:pPr>
        <w:ind w:left="1440" w:hanging="360"/>
      </w:pPr>
      <w:rPr>
        <w:rFonts w:hint="default" w:ascii="Courier New" w:hAnsi="Courier New"/>
      </w:rPr>
    </w:lvl>
    <w:lvl w:ilvl="2" w:tplc="9ED2761A">
      <w:start w:val="1"/>
      <w:numFmt w:val="bullet"/>
      <w:lvlText w:val=""/>
      <w:lvlJc w:val="left"/>
      <w:pPr>
        <w:ind w:left="2160" w:hanging="360"/>
      </w:pPr>
      <w:rPr>
        <w:rFonts w:hint="default" w:ascii="Wingdings" w:hAnsi="Wingdings"/>
      </w:rPr>
    </w:lvl>
    <w:lvl w:ilvl="3" w:tplc="476C83C4">
      <w:start w:val="1"/>
      <w:numFmt w:val="bullet"/>
      <w:lvlText w:val=""/>
      <w:lvlJc w:val="left"/>
      <w:pPr>
        <w:ind w:left="2880" w:hanging="360"/>
      </w:pPr>
      <w:rPr>
        <w:rFonts w:hint="default" w:ascii="Symbol" w:hAnsi="Symbol"/>
      </w:rPr>
    </w:lvl>
    <w:lvl w:ilvl="4" w:tplc="708E87B6">
      <w:start w:val="1"/>
      <w:numFmt w:val="bullet"/>
      <w:lvlText w:val="o"/>
      <w:lvlJc w:val="left"/>
      <w:pPr>
        <w:ind w:left="3600" w:hanging="360"/>
      </w:pPr>
      <w:rPr>
        <w:rFonts w:hint="default" w:ascii="Courier New" w:hAnsi="Courier New"/>
      </w:rPr>
    </w:lvl>
    <w:lvl w:ilvl="5" w:tplc="CD9C66DE">
      <w:start w:val="1"/>
      <w:numFmt w:val="bullet"/>
      <w:lvlText w:val=""/>
      <w:lvlJc w:val="left"/>
      <w:pPr>
        <w:ind w:left="4320" w:hanging="360"/>
      </w:pPr>
      <w:rPr>
        <w:rFonts w:hint="default" w:ascii="Wingdings" w:hAnsi="Wingdings"/>
      </w:rPr>
    </w:lvl>
    <w:lvl w:ilvl="6" w:tplc="C6F2CD1E">
      <w:start w:val="1"/>
      <w:numFmt w:val="bullet"/>
      <w:lvlText w:val=""/>
      <w:lvlJc w:val="left"/>
      <w:pPr>
        <w:ind w:left="5040" w:hanging="360"/>
      </w:pPr>
      <w:rPr>
        <w:rFonts w:hint="default" w:ascii="Symbol" w:hAnsi="Symbol"/>
      </w:rPr>
    </w:lvl>
    <w:lvl w:ilvl="7" w:tplc="6C800848">
      <w:start w:val="1"/>
      <w:numFmt w:val="bullet"/>
      <w:lvlText w:val="o"/>
      <w:lvlJc w:val="left"/>
      <w:pPr>
        <w:ind w:left="5760" w:hanging="360"/>
      </w:pPr>
      <w:rPr>
        <w:rFonts w:hint="default" w:ascii="Courier New" w:hAnsi="Courier New"/>
      </w:rPr>
    </w:lvl>
    <w:lvl w:ilvl="8" w:tplc="F70E84A0">
      <w:start w:val="1"/>
      <w:numFmt w:val="bullet"/>
      <w:lvlText w:val=""/>
      <w:lvlJc w:val="left"/>
      <w:pPr>
        <w:ind w:left="6480" w:hanging="360"/>
      </w:pPr>
      <w:rPr>
        <w:rFonts w:hint="default" w:ascii="Wingdings" w:hAnsi="Wingdings"/>
      </w:rPr>
    </w:lvl>
  </w:abstractNum>
  <w:abstractNum w:abstractNumId="11" w15:restartNumberingAfterBreak="0">
    <w:nsid w:val="61AB2969"/>
    <w:multiLevelType w:val="hybridMultilevel"/>
    <w:tmpl w:val="BE9023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283C714"/>
    <w:multiLevelType w:val="hybridMultilevel"/>
    <w:tmpl w:val="081C9296"/>
    <w:lvl w:ilvl="0" w:tplc="1CA8C1A8">
      <w:start w:val="1"/>
      <w:numFmt w:val="decimal"/>
      <w:lvlText w:val="%1."/>
      <w:lvlJc w:val="left"/>
      <w:pPr>
        <w:ind w:left="720" w:hanging="360"/>
      </w:pPr>
    </w:lvl>
    <w:lvl w:ilvl="1" w:tplc="C5CA6EFE">
      <w:start w:val="1"/>
      <w:numFmt w:val="lowerLetter"/>
      <w:lvlText w:val="%2."/>
      <w:lvlJc w:val="left"/>
      <w:pPr>
        <w:ind w:left="1440" w:hanging="360"/>
      </w:pPr>
    </w:lvl>
    <w:lvl w:ilvl="2" w:tplc="9FEA6DBC">
      <w:start w:val="1"/>
      <w:numFmt w:val="lowerRoman"/>
      <w:lvlText w:val="%3."/>
      <w:lvlJc w:val="right"/>
      <w:pPr>
        <w:ind w:left="2160" w:hanging="180"/>
      </w:pPr>
    </w:lvl>
    <w:lvl w:ilvl="3" w:tplc="4F0CE2A0">
      <w:start w:val="1"/>
      <w:numFmt w:val="decimal"/>
      <w:lvlText w:val="%4."/>
      <w:lvlJc w:val="left"/>
      <w:pPr>
        <w:ind w:left="2880" w:hanging="360"/>
      </w:pPr>
    </w:lvl>
    <w:lvl w:ilvl="4" w:tplc="CFB4B946">
      <w:start w:val="1"/>
      <w:numFmt w:val="lowerLetter"/>
      <w:lvlText w:val="%5."/>
      <w:lvlJc w:val="left"/>
      <w:pPr>
        <w:ind w:left="3600" w:hanging="360"/>
      </w:pPr>
    </w:lvl>
    <w:lvl w:ilvl="5" w:tplc="413CE4F2">
      <w:start w:val="1"/>
      <w:numFmt w:val="lowerRoman"/>
      <w:lvlText w:val="%6."/>
      <w:lvlJc w:val="right"/>
      <w:pPr>
        <w:ind w:left="4320" w:hanging="180"/>
      </w:pPr>
    </w:lvl>
    <w:lvl w:ilvl="6" w:tplc="DADCC304">
      <w:start w:val="1"/>
      <w:numFmt w:val="decimal"/>
      <w:lvlText w:val="%7."/>
      <w:lvlJc w:val="left"/>
      <w:pPr>
        <w:ind w:left="5040" w:hanging="360"/>
      </w:pPr>
    </w:lvl>
    <w:lvl w:ilvl="7" w:tplc="1AF6A4C0">
      <w:start w:val="1"/>
      <w:numFmt w:val="lowerLetter"/>
      <w:lvlText w:val="%8."/>
      <w:lvlJc w:val="left"/>
      <w:pPr>
        <w:ind w:left="5760" w:hanging="360"/>
      </w:pPr>
    </w:lvl>
    <w:lvl w:ilvl="8" w:tplc="08FAC514">
      <w:start w:val="1"/>
      <w:numFmt w:val="lowerRoman"/>
      <w:lvlText w:val="%9."/>
      <w:lvlJc w:val="right"/>
      <w:pPr>
        <w:ind w:left="6480" w:hanging="180"/>
      </w:pPr>
    </w:lvl>
  </w:abstractNum>
  <w:abstractNum w:abstractNumId="13" w15:restartNumberingAfterBreak="0">
    <w:nsid w:val="66411076"/>
    <w:multiLevelType w:val="hybridMultilevel"/>
    <w:tmpl w:val="92FEBF02"/>
    <w:lvl w:ilvl="0" w:tplc="2624B3B2">
      <w:start w:val="1"/>
      <w:numFmt w:val="bullet"/>
      <w:lvlText w:val="-"/>
      <w:lvlJc w:val="left"/>
      <w:pPr>
        <w:ind w:left="720" w:hanging="360"/>
      </w:pPr>
      <w:rPr>
        <w:rFonts w:hint="default" w:ascii="Calibri" w:hAnsi="Calibri"/>
      </w:rPr>
    </w:lvl>
    <w:lvl w:ilvl="1" w:tplc="4CF60C88">
      <w:start w:val="1"/>
      <w:numFmt w:val="bullet"/>
      <w:lvlText w:val="o"/>
      <w:lvlJc w:val="left"/>
      <w:pPr>
        <w:ind w:left="1440" w:hanging="360"/>
      </w:pPr>
      <w:rPr>
        <w:rFonts w:hint="default" w:ascii="Courier New" w:hAnsi="Courier New"/>
      </w:rPr>
    </w:lvl>
    <w:lvl w:ilvl="2" w:tplc="F7DC6284">
      <w:start w:val="1"/>
      <w:numFmt w:val="bullet"/>
      <w:lvlText w:val=""/>
      <w:lvlJc w:val="left"/>
      <w:pPr>
        <w:ind w:left="2160" w:hanging="360"/>
      </w:pPr>
      <w:rPr>
        <w:rFonts w:hint="default" w:ascii="Wingdings" w:hAnsi="Wingdings"/>
      </w:rPr>
    </w:lvl>
    <w:lvl w:ilvl="3" w:tplc="D19E2F9C">
      <w:start w:val="1"/>
      <w:numFmt w:val="bullet"/>
      <w:lvlText w:val=""/>
      <w:lvlJc w:val="left"/>
      <w:pPr>
        <w:ind w:left="2880" w:hanging="360"/>
      </w:pPr>
      <w:rPr>
        <w:rFonts w:hint="default" w:ascii="Symbol" w:hAnsi="Symbol"/>
      </w:rPr>
    </w:lvl>
    <w:lvl w:ilvl="4" w:tplc="C3D6890E">
      <w:start w:val="1"/>
      <w:numFmt w:val="bullet"/>
      <w:lvlText w:val="o"/>
      <w:lvlJc w:val="left"/>
      <w:pPr>
        <w:ind w:left="3600" w:hanging="360"/>
      </w:pPr>
      <w:rPr>
        <w:rFonts w:hint="default" w:ascii="Courier New" w:hAnsi="Courier New"/>
      </w:rPr>
    </w:lvl>
    <w:lvl w:ilvl="5" w:tplc="64FA61E6">
      <w:start w:val="1"/>
      <w:numFmt w:val="bullet"/>
      <w:lvlText w:val=""/>
      <w:lvlJc w:val="left"/>
      <w:pPr>
        <w:ind w:left="4320" w:hanging="360"/>
      </w:pPr>
      <w:rPr>
        <w:rFonts w:hint="default" w:ascii="Wingdings" w:hAnsi="Wingdings"/>
      </w:rPr>
    </w:lvl>
    <w:lvl w:ilvl="6" w:tplc="0A6633DE">
      <w:start w:val="1"/>
      <w:numFmt w:val="bullet"/>
      <w:lvlText w:val=""/>
      <w:lvlJc w:val="left"/>
      <w:pPr>
        <w:ind w:left="5040" w:hanging="360"/>
      </w:pPr>
      <w:rPr>
        <w:rFonts w:hint="default" w:ascii="Symbol" w:hAnsi="Symbol"/>
      </w:rPr>
    </w:lvl>
    <w:lvl w:ilvl="7" w:tplc="393627A6">
      <w:start w:val="1"/>
      <w:numFmt w:val="bullet"/>
      <w:lvlText w:val="o"/>
      <w:lvlJc w:val="left"/>
      <w:pPr>
        <w:ind w:left="5760" w:hanging="360"/>
      </w:pPr>
      <w:rPr>
        <w:rFonts w:hint="default" w:ascii="Courier New" w:hAnsi="Courier New"/>
      </w:rPr>
    </w:lvl>
    <w:lvl w:ilvl="8" w:tplc="899EE870">
      <w:start w:val="1"/>
      <w:numFmt w:val="bullet"/>
      <w:lvlText w:val=""/>
      <w:lvlJc w:val="left"/>
      <w:pPr>
        <w:ind w:left="6480" w:hanging="360"/>
      </w:pPr>
      <w:rPr>
        <w:rFonts w:hint="default" w:ascii="Wingdings" w:hAnsi="Wingdings"/>
      </w:rPr>
    </w:lvl>
  </w:abstractNum>
  <w:abstractNum w:abstractNumId="14" w15:restartNumberingAfterBreak="0">
    <w:nsid w:val="6A0A9A23"/>
    <w:multiLevelType w:val="hybridMultilevel"/>
    <w:tmpl w:val="E7A42532"/>
    <w:lvl w:ilvl="0" w:tplc="5720D2F4">
      <w:start w:val="1"/>
      <w:numFmt w:val="decimal"/>
      <w:lvlText w:val="%1."/>
      <w:lvlJc w:val="left"/>
      <w:pPr>
        <w:ind w:left="720" w:hanging="360"/>
      </w:pPr>
    </w:lvl>
    <w:lvl w:ilvl="1" w:tplc="8AC892A8">
      <w:start w:val="1"/>
      <w:numFmt w:val="lowerLetter"/>
      <w:lvlText w:val="%2."/>
      <w:lvlJc w:val="left"/>
      <w:pPr>
        <w:ind w:left="1440" w:hanging="360"/>
      </w:pPr>
    </w:lvl>
    <w:lvl w:ilvl="2" w:tplc="9BBE316E">
      <w:start w:val="1"/>
      <w:numFmt w:val="lowerRoman"/>
      <w:lvlText w:val="%3."/>
      <w:lvlJc w:val="right"/>
      <w:pPr>
        <w:ind w:left="2160" w:hanging="180"/>
      </w:pPr>
    </w:lvl>
    <w:lvl w:ilvl="3" w:tplc="D8DC2144">
      <w:start w:val="1"/>
      <w:numFmt w:val="decimal"/>
      <w:lvlText w:val="%4."/>
      <w:lvlJc w:val="left"/>
      <w:pPr>
        <w:ind w:left="2880" w:hanging="360"/>
      </w:pPr>
    </w:lvl>
    <w:lvl w:ilvl="4" w:tplc="B08808D4">
      <w:start w:val="1"/>
      <w:numFmt w:val="lowerLetter"/>
      <w:lvlText w:val="%5."/>
      <w:lvlJc w:val="left"/>
      <w:pPr>
        <w:ind w:left="3600" w:hanging="360"/>
      </w:pPr>
    </w:lvl>
    <w:lvl w:ilvl="5" w:tplc="F2BEE4C0">
      <w:start w:val="1"/>
      <w:numFmt w:val="lowerRoman"/>
      <w:lvlText w:val="%6."/>
      <w:lvlJc w:val="right"/>
      <w:pPr>
        <w:ind w:left="4320" w:hanging="180"/>
      </w:pPr>
    </w:lvl>
    <w:lvl w:ilvl="6" w:tplc="29AE6E2C">
      <w:start w:val="1"/>
      <w:numFmt w:val="decimal"/>
      <w:lvlText w:val="%7."/>
      <w:lvlJc w:val="left"/>
      <w:pPr>
        <w:ind w:left="5040" w:hanging="360"/>
      </w:pPr>
    </w:lvl>
    <w:lvl w:ilvl="7" w:tplc="F86E489C">
      <w:start w:val="1"/>
      <w:numFmt w:val="lowerLetter"/>
      <w:lvlText w:val="%8."/>
      <w:lvlJc w:val="left"/>
      <w:pPr>
        <w:ind w:left="5760" w:hanging="360"/>
      </w:pPr>
    </w:lvl>
    <w:lvl w:ilvl="8" w:tplc="F6305AB4">
      <w:start w:val="1"/>
      <w:numFmt w:val="lowerRoman"/>
      <w:lvlText w:val="%9."/>
      <w:lvlJc w:val="right"/>
      <w:pPr>
        <w:ind w:left="6480" w:hanging="180"/>
      </w:pPr>
    </w:lvl>
  </w:abstractNum>
  <w:abstractNum w:abstractNumId="15" w15:restartNumberingAfterBreak="0">
    <w:nsid w:val="6D0E7783"/>
    <w:multiLevelType w:val="hybridMultilevel"/>
    <w:tmpl w:val="8760F3B2"/>
    <w:lvl w:ilvl="0" w:tplc="810AF9C8">
      <w:start w:val="1"/>
      <w:numFmt w:val="bullet"/>
      <w:lvlText w:val="-"/>
      <w:lvlJc w:val="left"/>
      <w:pPr>
        <w:ind w:left="720" w:hanging="360"/>
      </w:pPr>
      <w:rPr>
        <w:rFonts w:hint="default" w:ascii="Calibri" w:hAnsi="Calibri"/>
      </w:rPr>
    </w:lvl>
    <w:lvl w:ilvl="1" w:tplc="1CAA035A">
      <w:start w:val="1"/>
      <w:numFmt w:val="bullet"/>
      <w:lvlText w:val="o"/>
      <w:lvlJc w:val="left"/>
      <w:pPr>
        <w:ind w:left="1440" w:hanging="360"/>
      </w:pPr>
      <w:rPr>
        <w:rFonts w:hint="default" w:ascii="Courier New" w:hAnsi="Courier New"/>
      </w:rPr>
    </w:lvl>
    <w:lvl w:ilvl="2" w:tplc="E460C204">
      <w:start w:val="1"/>
      <w:numFmt w:val="bullet"/>
      <w:lvlText w:val=""/>
      <w:lvlJc w:val="left"/>
      <w:pPr>
        <w:ind w:left="2160" w:hanging="360"/>
      </w:pPr>
      <w:rPr>
        <w:rFonts w:hint="default" w:ascii="Wingdings" w:hAnsi="Wingdings"/>
      </w:rPr>
    </w:lvl>
    <w:lvl w:ilvl="3" w:tplc="BBC2A4DC">
      <w:start w:val="1"/>
      <w:numFmt w:val="bullet"/>
      <w:lvlText w:val=""/>
      <w:lvlJc w:val="left"/>
      <w:pPr>
        <w:ind w:left="2880" w:hanging="360"/>
      </w:pPr>
      <w:rPr>
        <w:rFonts w:hint="default" w:ascii="Symbol" w:hAnsi="Symbol"/>
      </w:rPr>
    </w:lvl>
    <w:lvl w:ilvl="4" w:tplc="395001A0">
      <w:start w:val="1"/>
      <w:numFmt w:val="bullet"/>
      <w:lvlText w:val="o"/>
      <w:lvlJc w:val="left"/>
      <w:pPr>
        <w:ind w:left="3600" w:hanging="360"/>
      </w:pPr>
      <w:rPr>
        <w:rFonts w:hint="default" w:ascii="Courier New" w:hAnsi="Courier New"/>
      </w:rPr>
    </w:lvl>
    <w:lvl w:ilvl="5" w:tplc="B8C4B938">
      <w:start w:val="1"/>
      <w:numFmt w:val="bullet"/>
      <w:lvlText w:val=""/>
      <w:lvlJc w:val="left"/>
      <w:pPr>
        <w:ind w:left="4320" w:hanging="360"/>
      </w:pPr>
      <w:rPr>
        <w:rFonts w:hint="default" w:ascii="Wingdings" w:hAnsi="Wingdings"/>
      </w:rPr>
    </w:lvl>
    <w:lvl w:ilvl="6" w:tplc="3D6499C8">
      <w:start w:val="1"/>
      <w:numFmt w:val="bullet"/>
      <w:lvlText w:val=""/>
      <w:lvlJc w:val="left"/>
      <w:pPr>
        <w:ind w:left="5040" w:hanging="360"/>
      </w:pPr>
      <w:rPr>
        <w:rFonts w:hint="default" w:ascii="Symbol" w:hAnsi="Symbol"/>
      </w:rPr>
    </w:lvl>
    <w:lvl w:ilvl="7" w:tplc="2F66A714">
      <w:start w:val="1"/>
      <w:numFmt w:val="bullet"/>
      <w:lvlText w:val="o"/>
      <w:lvlJc w:val="left"/>
      <w:pPr>
        <w:ind w:left="5760" w:hanging="360"/>
      </w:pPr>
      <w:rPr>
        <w:rFonts w:hint="default" w:ascii="Courier New" w:hAnsi="Courier New"/>
      </w:rPr>
    </w:lvl>
    <w:lvl w:ilvl="8" w:tplc="408A82E4">
      <w:start w:val="1"/>
      <w:numFmt w:val="bullet"/>
      <w:lvlText w:val=""/>
      <w:lvlJc w:val="left"/>
      <w:pPr>
        <w:ind w:left="6480" w:hanging="360"/>
      </w:pPr>
      <w:rPr>
        <w:rFonts w:hint="default" w:ascii="Wingdings" w:hAnsi="Wingdings"/>
      </w:rPr>
    </w:lvl>
  </w:abstractNum>
  <w:abstractNum w:abstractNumId="16" w15:restartNumberingAfterBreak="0">
    <w:nsid w:val="765E3A79"/>
    <w:multiLevelType w:val="hybridMultilevel"/>
    <w:tmpl w:val="3A52E1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31704370">
    <w:abstractNumId w:val="2"/>
  </w:num>
  <w:num w:numId="2" w16cid:durableId="235941264">
    <w:abstractNumId w:val="3"/>
  </w:num>
  <w:num w:numId="3" w16cid:durableId="1096055285">
    <w:abstractNumId w:val="16"/>
  </w:num>
  <w:num w:numId="4" w16cid:durableId="1673222776">
    <w:abstractNumId w:val="5"/>
  </w:num>
  <w:num w:numId="5" w16cid:durableId="2030181114">
    <w:abstractNumId w:val="7"/>
  </w:num>
  <w:num w:numId="6" w16cid:durableId="719019273">
    <w:abstractNumId w:val="12"/>
  </w:num>
  <w:num w:numId="7" w16cid:durableId="2052459341">
    <w:abstractNumId w:val="8"/>
  </w:num>
  <w:num w:numId="8" w16cid:durableId="708074175">
    <w:abstractNumId w:val="10"/>
  </w:num>
  <w:num w:numId="9" w16cid:durableId="188224459">
    <w:abstractNumId w:val="13"/>
  </w:num>
  <w:num w:numId="10" w16cid:durableId="53050939">
    <w:abstractNumId w:val="15"/>
  </w:num>
  <w:num w:numId="11" w16cid:durableId="8065028">
    <w:abstractNumId w:val="0"/>
  </w:num>
  <w:num w:numId="12" w16cid:durableId="622813455">
    <w:abstractNumId w:val="9"/>
  </w:num>
  <w:num w:numId="13" w16cid:durableId="1406957585">
    <w:abstractNumId w:val="4"/>
  </w:num>
  <w:num w:numId="14" w16cid:durableId="2139837108">
    <w:abstractNumId w:val="14"/>
  </w:num>
  <w:num w:numId="15" w16cid:durableId="2043748523">
    <w:abstractNumId w:val="1"/>
  </w:num>
  <w:num w:numId="16" w16cid:durableId="1862354967">
    <w:abstractNumId w:val="6"/>
  </w:num>
  <w:num w:numId="17" w16cid:durableId="146638464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h Khin Wah Wah Soe Myint (23671023)">
    <w15:presenceInfo w15:providerId="AD" w15:userId="S::23671023@student.uwa.edu.au::d77e752a-f35b-4ec0-bea5-1634bd0697cd"/>
  </w15:person>
  <w15:person w15:author="Hnin Ei Kyaw Win (22638714)">
    <w15:presenceInfo w15:providerId="AD" w15:userId="S::22638714@student.uwa.edu.au::4ab47908-abb8-4cbc-bc91-5526924f07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1A"/>
    <w:rsid w:val="000057E1"/>
    <w:rsid w:val="0002029F"/>
    <w:rsid w:val="00022B32"/>
    <w:rsid w:val="00072B61"/>
    <w:rsid w:val="0008135E"/>
    <w:rsid w:val="000932D0"/>
    <w:rsid w:val="000B3B8F"/>
    <w:rsid w:val="001165F8"/>
    <w:rsid w:val="00122DD9"/>
    <w:rsid w:val="00142773"/>
    <w:rsid w:val="00153B03"/>
    <w:rsid w:val="0018230B"/>
    <w:rsid w:val="001E4F0F"/>
    <w:rsid w:val="001F01F3"/>
    <w:rsid w:val="00211AD4"/>
    <w:rsid w:val="00266858"/>
    <w:rsid w:val="00272CF6"/>
    <w:rsid w:val="00316769"/>
    <w:rsid w:val="003175B4"/>
    <w:rsid w:val="003320D7"/>
    <w:rsid w:val="00340FDC"/>
    <w:rsid w:val="003516B1"/>
    <w:rsid w:val="00355A86"/>
    <w:rsid w:val="0035747D"/>
    <w:rsid w:val="003B72F7"/>
    <w:rsid w:val="003C0B08"/>
    <w:rsid w:val="003D76FB"/>
    <w:rsid w:val="003E1E2E"/>
    <w:rsid w:val="003E4569"/>
    <w:rsid w:val="003E7408"/>
    <w:rsid w:val="004070F9"/>
    <w:rsid w:val="00410F46"/>
    <w:rsid w:val="0041303A"/>
    <w:rsid w:val="00476EB8"/>
    <w:rsid w:val="004906BF"/>
    <w:rsid w:val="004D67DA"/>
    <w:rsid w:val="004E408C"/>
    <w:rsid w:val="00533282"/>
    <w:rsid w:val="005B16EC"/>
    <w:rsid w:val="005F054B"/>
    <w:rsid w:val="005F61EB"/>
    <w:rsid w:val="00616547"/>
    <w:rsid w:val="00652FA8"/>
    <w:rsid w:val="00666663"/>
    <w:rsid w:val="0067448B"/>
    <w:rsid w:val="00686DA1"/>
    <w:rsid w:val="006A5EFB"/>
    <w:rsid w:val="006A6CEB"/>
    <w:rsid w:val="006C21AE"/>
    <w:rsid w:val="006C2CC6"/>
    <w:rsid w:val="006E11D6"/>
    <w:rsid w:val="006E3E81"/>
    <w:rsid w:val="0070202A"/>
    <w:rsid w:val="00705530"/>
    <w:rsid w:val="00733306"/>
    <w:rsid w:val="007677FE"/>
    <w:rsid w:val="007A73A4"/>
    <w:rsid w:val="007B2EF4"/>
    <w:rsid w:val="007E30F2"/>
    <w:rsid w:val="007F3AFE"/>
    <w:rsid w:val="008469D5"/>
    <w:rsid w:val="008524D8"/>
    <w:rsid w:val="00853B50"/>
    <w:rsid w:val="00893053"/>
    <w:rsid w:val="0089731A"/>
    <w:rsid w:val="008A6FAD"/>
    <w:rsid w:val="008C6077"/>
    <w:rsid w:val="008D1212"/>
    <w:rsid w:val="0091B31F"/>
    <w:rsid w:val="00925A41"/>
    <w:rsid w:val="0093496F"/>
    <w:rsid w:val="009B3FDF"/>
    <w:rsid w:val="009B5897"/>
    <w:rsid w:val="009C3CD7"/>
    <w:rsid w:val="009D067D"/>
    <w:rsid w:val="00A12D8A"/>
    <w:rsid w:val="00A71BA8"/>
    <w:rsid w:val="00AB4F02"/>
    <w:rsid w:val="00AB64A7"/>
    <w:rsid w:val="00AD3030"/>
    <w:rsid w:val="00AF6939"/>
    <w:rsid w:val="00B14806"/>
    <w:rsid w:val="00B14C49"/>
    <w:rsid w:val="00B16E2C"/>
    <w:rsid w:val="00B2389A"/>
    <w:rsid w:val="00B23EB1"/>
    <w:rsid w:val="00B25FA8"/>
    <w:rsid w:val="00B36FF4"/>
    <w:rsid w:val="00B4742E"/>
    <w:rsid w:val="00B4760F"/>
    <w:rsid w:val="00BC21A7"/>
    <w:rsid w:val="00BC39DB"/>
    <w:rsid w:val="00BF0C5A"/>
    <w:rsid w:val="00C03738"/>
    <w:rsid w:val="00C45FFA"/>
    <w:rsid w:val="00C81FEC"/>
    <w:rsid w:val="00C85B2F"/>
    <w:rsid w:val="00C97D6F"/>
    <w:rsid w:val="00D238AB"/>
    <w:rsid w:val="00D35DF6"/>
    <w:rsid w:val="00D60D47"/>
    <w:rsid w:val="00D71127"/>
    <w:rsid w:val="00D71264"/>
    <w:rsid w:val="00D90975"/>
    <w:rsid w:val="00DA5048"/>
    <w:rsid w:val="00E030AA"/>
    <w:rsid w:val="00E17F51"/>
    <w:rsid w:val="00E30234"/>
    <w:rsid w:val="00E309C2"/>
    <w:rsid w:val="00E464BB"/>
    <w:rsid w:val="00EB7485"/>
    <w:rsid w:val="00EC1A87"/>
    <w:rsid w:val="00ED43D4"/>
    <w:rsid w:val="00EF45E2"/>
    <w:rsid w:val="00EF46B1"/>
    <w:rsid w:val="00F05E3C"/>
    <w:rsid w:val="00F200E5"/>
    <w:rsid w:val="00F32CEA"/>
    <w:rsid w:val="00F5303E"/>
    <w:rsid w:val="00FB2603"/>
    <w:rsid w:val="00FB6F16"/>
    <w:rsid w:val="00FC58B6"/>
    <w:rsid w:val="00FE1287"/>
    <w:rsid w:val="00FF4E27"/>
    <w:rsid w:val="015646D9"/>
    <w:rsid w:val="016454F4"/>
    <w:rsid w:val="01B3860F"/>
    <w:rsid w:val="01B8758E"/>
    <w:rsid w:val="01E28E78"/>
    <w:rsid w:val="01FD35A8"/>
    <w:rsid w:val="022D3AB7"/>
    <w:rsid w:val="02C0BDC0"/>
    <w:rsid w:val="030E2842"/>
    <w:rsid w:val="035696C0"/>
    <w:rsid w:val="036655A7"/>
    <w:rsid w:val="03A015BC"/>
    <w:rsid w:val="03A707A1"/>
    <w:rsid w:val="03CAF613"/>
    <w:rsid w:val="03D05B05"/>
    <w:rsid w:val="0443719A"/>
    <w:rsid w:val="04DD2E14"/>
    <w:rsid w:val="050A138E"/>
    <w:rsid w:val="059E8484"/>
    <w:rsid w:val="05CBDD47"/>
    <w:rsid w:val="0622A970"/>
    <w:rsid w:val="062D638C"/>
    <w:rsid w:val="062E0C5D"/>
    <w:rsid w:val="06713194"/>
    <w:rsid w:val="068B015F"/>
    <w:rsid w:val="07551AAF"/>
    <w:rsid w:val="08288BF3"/>
    <w:rsid w:val="0829D27F"/>
    <w:rsid w:val="084889F4"/>
    <w:rsid w:val="089B9C78"/>
    <w:rsid w:val="08E72D76"/>
    <w:rsid w:val="0ACBF132"/>
    <w:rsid w:val="0B18FB20"/>
    <w:rsid w:val="0B272025"/>
    <w:rsid w:val="0B3E71B4"/>
    <w:rsid w:val="0B5F57D4"/>
    <w:rsid w:val="0B9E8F15"/>
    <w:rsid w:val="0C28D1DB"/>
    <w:rsid w:val="0CE33653"/>
    <w:rsid w:val="0CFB2835"/>
    <w:rsid w:val="0D067B33"/>
    <w:rsid w:val="0D56DD9A"/>
    <w:rsid w:val="0D885797"/>
    <w:rsid w:val="0DE2A79D"/>
    <w:rsid w:val="0DF64712"/>
    <w:rsid w:val="0E96F896"/>
    <w:rsid w:val="0EFD7C84"/>
    <w:rsid w:val="0F194C33"/>
    <w:rsid w:val="0F5BA12A"/>
    <w:rsid w:val="0F630859"/>
    <w:rsid w:val="0FA2DB84"/>
    <w:rsid w:val="1044D8AF"/>
    <w:rsid w:val="1046E314"/>
    <w:rsid w:val="105C2316"/>
    <w:rsid w:val="1079DB5E"/>
    <w:rsid w:val="10CC4687"/>
    <w:rsid w:val="10E864BD"/>
    <w:rsid w:val="11043084"/>
    <w:rsid w:val="1125B161"/>
    <w:rsid w:val="1152B22D"/>
    <w:rsid w:val="117AD4DB"/>
    <w:rsid w:val="11E89696"/>
    <w:rsid w:val="11ED7B79"/>
    <w:rsid w:val="1228FADA"/>
    <w:rsid w:val="1285A408"/>
    <w:rsid w:val="128DE591"/>
    <w:rsid w:val="129823E9"/>
    <w:rsid w:val="12F86934"/>
    <w:rsid w:val="1343C252"/>
    <w:rsid w:val="137C7971"/>
    <w:rsid w:val="1393C3D8"/>
    <w:rsid w:val="139D1129"/>
    <w:rsid w:val="13B17C20"/>
    <w:rsid w:val="14426261"/>
    <w:rsid w:val="144648F1"/>
    <w:rsid w:val="14CAF64A"/>
    <w:rsid w:val="15063A1A"/>
    <w:rsid w:val="150871B9"/>
    <w:rsid w:val="15498134"/>
    <w:rsid w:val="15D60670"/>
    <w:rsid w:val="15F01388"/>
    <w:rsid w:val="16026C7A"/>
    <w:rsid w:val="1636F871"/>
    <w:rsid w:val="1638C7E5"/>
    <w:rsid w:val="1698D772"/>
    <w:rsid w:val="16994FE6"/>
    <w:rsid w:val="169DE48B"/>
    <w:rsid w:val="16B41A33"/>
    <w:rsid w:val="16D8A8C5"/>
    <w:rsid w:val="171BAE17"/>
    <w:rsid w:val="17A0E32C"/>
    <w:rsid w:val="18352047"/>
    <w:rsid w:val="1845C862"/>
    <w:rsid w:val="184FEA94"/>
    <w:rsid w:val="18B4D5A1"/>
    <w:rsid w:val="18C00C49"/>
    <w:rsid w:val="18FA2128"/>
    <w:rsid w:val="1936EDAE"/>
    <w:rsid w:val="1982B69E"/>
    <w:rsid w:val="19EBBAF5"/>
    <w:rsid w:val="1A2F2E87"/>
    <w:rsid w:val="1A4F9F6B"/>
    <w:rsid w:val="1B76E4C0"/>
    <w:rsid w:val="1BD6757E"/>
    <w:rsid w:val="1C1E5DED"/>
    <w:rsid w:val="1D426180"/>
    <w:rsid w:val="1DB54EC2"/>
    <w:rsid w:val="1E99FABA"/>
    <w:rsid w:val="1E9BE189"/>
    <w:rsid w:val="1EDB1240"/>
    <w:rsid w:val="1F05E3DD"/>
    <w:rsid w:val="1F669FA5"/>
    <w:rsid w:val="1FCAB5AB"/>
    <w:rsid w:val="1FFB739C"/>
    <w:rsid w:val="200DB7FD"/>
    <w:rsid w:val="200F7604"/>
    <w:rsid w:val="207993A6"/>
    <w:rsid w:val="2094909D"/>
    <w:rsid w:val="20A4EDAD"/>
    <w:rsid w:val="21138EAF"/>
    <w:rsid w:val="211C5724"/>
    <w:rsid w:val="213CBB00"/>
    <w:rsid w:val="21E57A75"/>
    <w:rsid w:val="22213872"/>
    <w:rsid w:val="2299513C"/>
    <w:rsid w:val="22C1CB54"/>
    <w:rsid w:val="23085C25"/>
    <w:rsid w:val="23421E55"/>
    <w:rsid w:val="2372C452"/>
    <w:rsid w:val="23C9BC83"/>
    <w:rsid w:val="2405EE3D"/>
    <w:rsid w:val="240CA171"/>
    <w:rsid w:val="246EF63E"/>
    <w:rsid w:val="25136844"/>
    <w:rsid w:val="251B37B9"/>
    <w:rsid w:val="253474F5"/>
    <w:rsid w:val="2556C1BA"/>
    <w:rsid w:val="255FA441"/>
    <w:rsid w:val="258E111F"/>
    <w:rsid w:val="25ACEAD8"/>
    <w:rsid w:val="25DE5E4D"/>
    <w:rsid w:val="25E5F7F5"/>
    <w:rsid w:val="25F7CD5B"/>
    <w:rsid w:val="26114879"/>
    <w:rsid w:val="263B1B89"/>
    <w:rsid w:val="268DC750"/>
    <w:rsid w:val="27142111"/>
    <w:rsid w:val="2781E5B5"/>
    <w:rsid w:val="27939DBC"/>
    <w:rsid w:val="279573D4"/>
    <w:rsid w:val="279929A1"/>
    <w:rsid w:val="27CEFC00"/>
    <w:rsid w:val="27D9DB42"/>
    <w:rsid w:val="2801A9C1"/>
    <w:rsid w:val="2854D387"/>
    <w:rsid w:val="28636C11"/>
    <w:rsid w:val="28643068"/>
    <w:rsid w:val="287D58C5"/>
    <w:rsid w:val="28A3994A"/>
    <w:rsid w:val="29276909"/>
    <w:rsid w:val="296ACC61"/>
    <w:rsid w:val="299599CA"/>
    <w:rsid w:val="299D7A22"/>
    <w:rsid w:val="29B15FD9"/>
    <w:rsid w:val="29C56812"/>
    <w:rsid w:val="29D763FD"/>
    <w:rsid w:val="29E6BB38"/>
    <w:rsid w:val="2A06119C"/>
    <w:rsid w:val="2A69C266"/>
    <w:rsid w:val="2ADE83BA"/>
    <w:rsid w:val="2B052EBA"/>
    <w:rsid w:val="2B117C04"/>
    <w:rsid w:val="2B1A5F87"/>
    <w:rsid w:val="2B4D303A"/>
    <w:rsid w:val="2B6C29AA"/>
    <w:rsid w:val="2BAD0C01"/>
    <w:rsid w:val="2BB4F987"/>
    <w:rsid w:val="2C29D2F9"/>
    <w:rsid w:val="2C7A541B"/>
    <w:rsid w:val="2CCFD83E"/>
    <w:rsid w:val="2CD0217D"/>
    <w:rsid w:val="2CD034D5"/>
    <w:rsid w:val="2D016C64"/>
    <w:rsid w:val="2D0D7A5D"/>
    <w:rsid w:val="2D2F5D4F"/>
    <w:rsid w:val="2D63CBF0"/>
    <w:rsid w:val="2D66986B"/>
    <w:rsid w:val="2D95799A"/>
    <w:rsid w:val="2DA1CCB7"/>
    <w:rsid w:val="2E1C079D"/>
    <w:rsid w:val="2E2EBD6A"/>
    <w:rsid w:val="2E69B47E"/>
    <w:rsid w:val="2E70EB45"/>
    <w:rsid w:val="2ED371EC"/>
    <w:rsid w:val="2ED7B576"/>
    <w:rsid w:val="2EE027E4"/>
    <w:rsid w:val="2F2524AD"/>
    <w:rsid w:val="2F2CEED5"/>
    <w:rsid w:val="2F3149FB"/>
    <w:rsid w:val="2F8F602F"/>
    <w:rsid w:val="2F9DBF64"/>
    <w:rsid w:val="2F9EAFA1"/>
    <w:rsid w:val="2FBA69B4"/>
    <w:rsid w:val="2FE4ED27"/>
    <w:rsid w:val="3026C101"/>
    <w:rsid w:val="3073A2AC"/>
    <w:rsid w:val="30A8384F"/>
    <w:rsid w:val="30D1746B"/>
    <w:rsid w:val="313A6874"/>
    <w:rsid w:val="3149DCE3"/>
    <w:rsid w:val="317D95C6"/>
    <w:rsid w:val="31A15540"/>
    <w:rsid w:val="31AFACA5"/>
    <w:rsid w:val="31B6393A"/>
    <w:rsid w:val="31C9E985"/>
    <w:rsid w:val="320B12AE"/>
    <w:rsid w:val="3238DC01"/>
    <w:rsid w:val="32B3201C"/>
    <w:rsid w:val="32DD6908"/>
    <w:rsid w:val="32EF78C0"/>
    <w:rsid w:val="33445C68"/>
    <w:rsid w:val="335321FB"/>
    <w:rsid w:val="3382D82F"/>
    <w:rsid w:val="33F27E4C"/>
    <w:rsid w:val="343483EC"/>
    <w:rsid w:val="344F68F1"/>
    <w:rsid w:val="346C4E3B"/>
    <w:rsid w:val="349B520B"/>
    <w:rsid w:val="34ABCBC1"/>
    <w:rsid w:val="34D652B0"/>
    <w:rsid w:val="34EAC62E"/>
    <w:rsid w:val="355FFF1A"/>
    <w:rsid w:val="36026DC9"/>
    <w:rsid w:val="365040D0"/>
    <w:rsid w:val="36557D3E"/>
    <w:rsid w:val="3677F683"/>
    <w:rsid w:val="367BFD2A"/>
    <w:rsid w:val="368D7177"/>
    <w:rsid w:val="36A6D933"/>
    <w:rsid w:val="371C0CC8"/>
    <w:rsid w:val="381096C4"/>
    <w:rsid w:val="393FAEC6"/>
    <w:rsid w:val="394F5E6B"/>
    <w:rsid w:val="3954EEC8"/>
    <w:rsid w:val="39626308"/>
    <w:rsid w:val="3995AEF9"/>
    <w:rsid w:val="39B61A5B"/>
    <w:rsid w:val="39E1BBAD"/>
    <w:rsid w:val="3A22ADDA"/>
    <w:rsid w:val="3AA716AA"/>
    <w:rsid w:val="3AAAF6AC"/>
    <w:rsid w:val="3ACC1D73"/>
    <w:rsid w:val="3ACECD6F"/>
    <w:rsid w:val="3B1B225D"/>
    <w:rsid w:val="3B24AE12"/>
    <w:rsid w:val="3B485205"/>
    <w:rsid w:val="3C965B06"/>
    <w:rsid w:val="3CD21651"/>
    <w:rsid w:val="3CF2E5C0"/>
    <w:rsid w:val="3D06A774"/>
    <w:rsid w:val="3D0BED53"/>
    <w:rsid w:val="3D1111C0"/>
    <w:rsid w:val="3D1498AD"/>
    <w:rsid w:val="3D821145"/>
    <w:rsid w:val="3DA1510A"/>
    <w:rsid w:val="3DF2E1FF"/>
    <w:rsid w:val="3DF64B37"/>
    <w:rsid w:val="3DFFC31F"/>
    <w:rsid w:val="3E0203D3"/>
    <w:rsid w:val="3E0A64F8"/>
    <w:rsid w:val="3E1C12F7"/>
    <w:rsid w:val="3E285FEB"/>
    <w:rsid w:val="3EF72725"/>
    <w:rsid w:val="3F07D5A0"/>
    <w:rsid w:val="3F192E81"/>
    <w:rsid w:val="3F8BB22D"/>
    <w:rsid w:val="3FCF43D6"/>
    <w:rsid w:val="3FEE9380"/>
    <w:rsid w:val="3FFEA16F"/>
    <w:rsid w:val="40B4FEE2"/>
    <w:rsid w:val="40DC07D3"/>
    <w:rsid w:val="413771D2"/>
    <w:rsid w:val="4157BC71"/>
    <w:rsid w:val="41651E7B"/>
    <w:rsid w:val="41B20049"/>
    <w:rsid w:val="4219C71D"/>
    <w:rsid w:val="4237975F"/>
    <w:rsid w:val="42400DBC"/>
    <w:rsid w:val="42623317"/>
    <w:rsid w:val="42C9BC5A"/>
    <w:rsid w:val="42ED353D"/>
    <w:rsid w:val="431A57BC"/>
    <w:rsid w:val="435D87A9"/>
    <w:rsid w:val="4412FCA0"/>
    <w:rsid w:val="445D8507"/>
    <w:rsid w:val="446F04A3"/>
    <w:rsid w:val="4488448E"/>
    <w:rsid w:val="448AA805"/>
    <w:rsid w:val="44DD2836"/>
    <w:rsid w:val="44F9580A"/>
    <w:rsid w:val="450D03AC"/>
    <w:rsid w:val="450DABD7"/>
    <w:rsid w:val="451C5B9B"/>
    <w:rsid w:val="4521295B"/>
    <w:rsid w:val="457153B3"/>
    <w:rsid w:val="45887005"/>
    <w:rsid w:val="45980EA5"/>
    <w:rsid w:val="46087C37"/>
    <w:rsid w:val="463371D0"/>
    <w:rsid w:val="4649CECD"/>
    <w:rsid w:val="465B09A4"/>
    <w:rsid w:val="46E75D40"/>
    <w:rsid w:val="46ED3840"/>
    <w:rsid w:val="46F4A79B"/>
    <w:rsid w:val="47C6FDF5"/>
    <w:rsid w:val="47CBE914"/>
    <w:rsid w:val="47D72FB7"/>
    <w:rsid w:val="47E6A516"/>
    <w:rsid w:val="480E105C"/>
    <w:rsid w:val="484D2871"/>
    <w:rsid w:val="48725797"/>
    <w:rsid w:val="4872DFA3"/>
    <w:rsid w:val="489A6858"/>
    <w:rsid w:val="48D2A348"/>
    <w:rsid w:val="493A6332"/>
    <w:rsid w:val="4942F265"/>
    <w:rsid w:val="4949A5F9"/>
    <w:rsid w:val="4963A337"/>
    <w:rsid w:val="4974DE0E"/>
    <w:rsid w:val="49AC92B2"/>
    <w:rsid w:val="49EAD9EB"/>
    <w:rsid w:val="4A3A8777"/>
    <w:rsid w:val="4A9F19A6"/>
    <w:rsid w:val="4B27AF40"/>
    <w:rsid w:val="4B6648D6"/>
    <w:rsid w:val="4BAE99AB"/>
    <w:rsid w:val="4BDC692A"/>
    <w:rsid w:val="4C14B5F6"/>
    <w:rsid w:val="4C1B4EC7"/>
    <w:rsid w:val="4C7B056E"/>
    <w:rsid w:val="4CE66E4E"/>
    <w:rsid w:val="4CF7C849"/>
    <w:rsid w:val="4D6DD97B"/>
    <w:rsid w:val="4D75DE8F"/>
    <w:rsid w:val="4D8E7BFF"/>
    <w:rsid w:val="4D951EA8"/>
    <w:rsid w:val="4EC3C403"/>
    <w:rsid w:val="4F34379B"/>
    <w:rsid w:val="4F3E22B7"/>
    <w:rsid w:val="4F4FFEF0"/>
    <w:rsid w:val="4FB1F61D"/>
    <w:rsid w:val="5008FAD4"/>
    <w:rsid w:val="5009D970"/>
    <w:rsid w:val="5025450A"/>
    <w:rsid w:val="5102E467"/>
    <w:rsid w:val="5168D1FB"/>
    <w:rsid w:val="51875F4E"/>
    <w:rsid w:val="519BCA45"/>
    <w:rsid w:val="520FCAEE"/>
    <w:rsid w:val="522A62F5"/>
    <w:rsid w:val="52BDDD38"/>
    <w:rsid w:val="5306149D"/>
    <w:rsid w:val="53252BE0"/>
    <w:rsid w:val="5370DD72"/>
    <w:rsid w:val="53ACCE8B"/>
    <w:rsid w:val="540D1BB7"/>
    <w:rsid w:val="5433D107"/>
    <w:rsid w:val="543B88FD"/>
    <w:rsid w:val="54944626"/>
    <w:rsid w:val="54ADC539"/>
    <w:rsid w:val="55366D26"/>
    <w:rsid w:val="556203B7"/>
    <w:rsid w:val="55AA6894"/>
    <w:rsid w:val="5615616A"/>
    <w:rsid w:val="5678EEB7"/>
    <w:rsid w:val="56AF5B2F"/>
    <w:rsid w:val="573AE212"/>
    <w:rsid w:val="5741F949"/>
    <w:rsid w:val="574C21D0"/>
    <w:rsid w:val="575BD00E"/>
    <w:rsid w:val="5769B7F2"/>
    <w:rsid w:val="57E565FB"/>
    <w:rsid w:val="580B0BC9"/>
    <w:rsid w:val="583D18F7"/>
    <w:rsid w:val="5846BCAF"/>
    <w:rsid w:val="58A1C3D5"/>
    <w:rsid w:val="58B89136"/>
    <w:rsid w:val="59265D44"/>
    <w:rsid w:val="593D453A"/>
    <w:rsid w:val="5953D3AA"/>
    <w:rsid w:val="5A3D9436"/>
    <w:rsid w:val="5A41EA97"/>
    <w:rsid w:val="5A4C5C83"/>
    <w:rsid w:val="5A7E413F"/>
    <w:rsid w:val="5B623666"/>
    <w:rsid w:val="5B8B4A79"/>
    <w:rsid w:val="5BC835B9"/>
    <w:rsid w:val="5BCF1278"/>
    <w:rsid w:val="5BE6A282"/>
    <w:rsid w:val="5BE7B1AC"/>
    <w:rsid w:val="5BE82CE4"/>
    <w:rsid w:val="5C0C8B51"/>
    <w:rsid w:val="5C220487"/>
    <w:rsid w:val="5C2726AD"/>
    <w:rsid w:val="5C70B76A"/>
    <w:rsid w:val="5C796A67"/>
    <w:rsid w:val="5C7ED9FC"/>
    <w:rsid w:val="5CDF4E58"/>
    <w:rsid w:val="5DC2F70E"/>
    <w:rsid w:val="5DF2D797"/>
    <w:rsid w:val="5DF4CBB8"/>
    <w:rsid w:val="5DFA0E5E"/>
    <w:rsid w:val="5E54A77F"/>
    <w:rsid w:val="5EB8E94F"/>
    <w:rsid w:val="5EBAD009"/>
    <w:rsid w:val="5EC88880"/>
    <w:rsid w:val="5F19BED4"/>
    <w:rsid w:val="5F54E7E3"/>
    <w:rsid w:val="5F90F8B0"/>
    <w:rsid w:val="5F969565"/>
    <w:rsid w:val="5FA7530C"/>
    <w:rsid w:val="5FABF048"/>
    <w:rsid w:val="5FE12AB5"/>
    <w:rsid w:val="60A0EB48"/>
    <w:rsid w:val="60C3A31B"/>
    <w:rsid w:val="60D4FC3B"/>
    <w:rsid w:val="610EA89F"/>
    <w:rsid w:val="612A7859"/>
    <w:rsid w:val="612C6C7A"/>
    <w:rsid w:val="612CC911"/>
    <w:rsid w:val="61A5F532"/>
    <w:rsid w:val="61FA9992"/>
    <w:rsid w:val="621BAB7D"/>
    <w:rsid w:val="626BDC00"/>
    <w:rsid w:val="628C947B"/>
    <w:rsid w:val="62C648BA"/>
    <w:rsid w:val="62CD7F81"/>
    <w:rsid w:val="62DC472F"/>
    <w:rsid w:val="63A2B578"/>
    <w:rsid w:val="63BD3E15"/>
    <w:rsid w:val="63DA245D"/>
    <w:rsid w:val="64025C82"/>
    <w:rsid w:val="64443358"/>
    <w:rsid w:val="644B2E1E"/>
    <w:rsid w:val="6496C867"/>
    <w:rsid w:val="64AC29FD"/>
    <w:rsid w:val="64D5DE73"/>
    <w:rsid w:val="64F3B8C7"/>
    <w:rsid w:val="65560121"/>
    <w:rsid w:val="6568072A"/>
    <w:rsid w:val="65745C6B"/>
    <w:rsid w:val="66052043"/>
    <w:rsid w:val="66169490"/>
    <w:rsid w:val="6667A6EA"/>
    <w:rsid w:val="67111274"/>
    <w:rsid w:val="671F4827"/>
    <w:rsid w:val="6720D4E7"/>
    <w:rsid w:val="67E55937"/>
    <w:rsid w:val="683D0D42"/>
    <w:rsid w:val="6898F0E4"/>
    <w:rsid w:val="68C8D1DF"/>
    <w:rsid w:val="68DB1D84"/>
    <w:rsid w:val="68DE11E1"/>
    <w:rsid w:val="68E24D18"/>
    <w:rsid w:val="696D8DBC"/>
    <w:rsid w:val="69E14998"/>
    <w:rsid w:val="6A3039C3"/>
    <w:rsid w:val="6A46F6D4"/>
    <w:rsid w:val="6A79E242"/>
    <w:rsid w:val="6A9DBFD4"/>
    <w:rsid w:val="6AE2196F"/>
    <w:rsid w:val="6AF952E4"/>
    <w:rsid w:val="6AFAB9E8"/>
    <w:rsid w:val="6B29DD36"/>
    <w:rsid w:val="6B3B180D"/>
    <w:rsid w:val="6B451FF7"/>
    <w:rsid w:val="6B7D4473"/>
    <w:rsid w:val="6BA737CF"/>
    <w:rsid w:val="6BB811E5"/>
    <w:rsid w:val="6C5F6A59"/>
    <w:rsid w:val="6C950FDE"/>
    <w:rsid w:val="6CEA1F76"/>
    <w:rsid w:val="6D1B1A0B"/>
    <w:rsid w:val="6D2E414F"/>
    <w:rsid w:val="6D430830"/>
    <w:rsid w:val="6D7F6E50"/>
    <w:rsid w:val="6DA22623"/>
    <w:rsid w:val="6DB18304"/>
    <w:rsid w:val="6DC00631"/>
    <w:rsid w:val="6E3EE10A"/>
    <w:rsid w:val="6E599072"/>
    <w:rsid w:val="6E5BA139"/>
    <w:rsid w:val="6E745E85"/>
    <w:rsid w:val="6E85EFD7"/>
    <w:rsid w:val="6EB96435"/>
    <w:rsid w:val="6F543ADE"/>
    <w:rsid w:val="6F58C70E"/>
    <w:rsid w:val="6F9CF66D"/>
    <w:rsid w:val="6FED1CD3"/>
    <w:rsid w:val="6FF7719A"/>
    <w:rsid w:val="70013ED5"/>
    <w:rsid w:val="700C6C05"/>
    <w:rsid w:val="700E8930"/>
    <w:rsid w:val="704A63A9"/>
    <w:rsid w:val="708D6C5F"/>
    <w:rsid w:val="70C7B72D"/>
    <w:rsid w:val="70C88C0E"/>
    <w:rsid w:val="71244AAD"/>
    <w:rsid w:val="713FD970"/>
    <w:rsid w:val="71946A3C"/>
    <w:rsid w:val="71992D5B"/>
    <w:rsid w:val="71996BC1"/>
    <w:rsid w:val="719D0F36"/>
    <w:rsid w:val="71AA5991"/>
    <w:rsid w:val="71B32ECA"/>
    <w:rsid w:val="71CC7E22"/>
    <w:rsid w:val="720E0001"/>
    <w:rsid w:val="72393774"/>
    <w:rsid w:val="72819B0A"/>
    <w:rsid w:val="72898FE8"/>
    <w:rsid w:val="7290D82C"/>
    <w:rsid w:val="72A2AC6F"/>
    <w:rsid w:val="72AE4822"/>
    <w:rsid w:val="72AF575B"/>
    <w:rsid w:val="72CB21FD"/>
    <w:rsid w:val="73035FC3"/>
    <w:rsid w:val="7332BA41"/>
    <w:rsid w:val="7338DF97"/>
    <w:rsid w:val="734C85EE"/>
    <w:rsid w:val="7361ACEE"/>
    <w:rsid w:val="73C01109"/>
    <w:rsid w:val="741D6B6B"/>
    <w:rsid w:val="74A5776E"/>
    <w:rsid w:val="74EC023D"/>
    <w:rsid w:val="7512E806"/>
    <w:rsid w:val="752EF972"/>
    <w:rsid w:val="75323FC3"/>
    <w:rsid w:val="75D519F1"/>
    <w:rsid w:val="7666B31E"/>
    <w:rsid w:val="76708059"/>
    <w:rsid w:val="7670E632"/>
    <w:rsid w:val="767FCD8A"/>
    <w:rsid w:val="7683531B"/>
    <w:rsid w:val="76D4C9BB"/>
    <w:rsid w:val="7758654A"/>
    <w:rsid w:val="777C3C76"/>
    <w:rsid w:val="77CC9E86"/>
    <w:rsid w:val="7802837F"/>
    <w:rsid w:val="780C50BA"/>
    <w:rsid w:val="78128B62"/>
    <w:rsid w:val="78199B15"/>
    <w:rsid w:val="7823A2FF"/>
    <w:rsid w:val="785A97B4"/>
    <w:rsid w:val="78D2C912"/>
    <w:rsid w:val="791E98DF"/>
    <w:rsid w:val="799E53E0"/>
    <w:rsid w:val="79F145EF"/>
    <w:rsid w:val="79F2B248"/>
    <w:rsid w:val="7A4B1269"/>
    <w:rsid w:val="7A5B11E8"/>
    <w:rsid w:val="7A7FC8D0"/>
    <w:rsid w:val="7A883B05"/>
    <w:rsid w:val="7B2C2754"/>
    <w:rsid w:val="7B44BEDD"/>
    <w:rsid w:val="7B5E72EC"/>
    <w:rsid w:val="7B8D1650"/>
    <w:rsid w:val="7BC37135"/>
    <w:rsid w:val="7BC469B7"/>
    <w:rsid w:val="7BCC618C"/>
    <w:rsid w:val="7BDC08BE"/>
    <w:rsid w:val="7C1C798C"/>
    <w:rsid w:val="7C44EE80"/>
    <w:rsid w:val="7C802CC0"/>
    <w:rsid w:val="7C92C9F7"/>
    <w:rsid w:val="7CA49870"/>
    <w:rsid w:val="7CD45C4F"/>
    <w:rsid w:val="7CDB3129"/>
    <w:rsid w:val="7D037CA6"/>
    <w:rsid w:val="7DAE7E71"/>
    <w:rsid w:val="7DC575FE"/>
    <w:rsid w:val="7DE4F278"/>
    <w:rsid w:val="7E043079"/>
    <w:rsid w:val="7E618367"/>
    <w:rsid w:val="7E7087C6"/>
    <w:rsid w:val="7E7BE54C"/>
    <w:rsid w:val="7E8FF41D"/>
    <w:rsid w:val="7E92E483"/>
    <w:rsid w:val="7EE7C82B"/>
    <w:rsid w:val="7EFCE9E1"/>
    <w:rsid w:val="7F45591B"/>
    <w:rsid w:val="7F6271F4"/>
    <w:rsid w:val="7F68B61E"/>
    <w:rsid w:val="7FA2622C"/>
    <w:rsid w:val="7FFE308B"/>
  </w:rsids>
  <m:mathPr>
    <m:mathFont m:val="Cambria Math"/>
    <m:brkBin m:val="before"/>
    <m:brkBinSub m:val="--"/>
    <m:smallFrac m:val="0"/>
    <m:dispDef/>
    <m:lMargin m:val="0"/>
    <m:rMargin m:val="0"/>
    <m:defJc m:val="centerGroup"/>
    <m:wrapIndent m:val="1440"/>
    <m:intLim m:val="subSup"/>
    <m:naryLim m:val="undOvr"/>
  </m:mathPr>
  <w:themeFontLang w:val="en-AU"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A8EF"/>
  <w15:chartTrackingRefBased/>
  <w15:docId w15:val="{A0E7C116-A57F-4914-814C-96A035D1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3CD7"/>
  </w:style>
  <w:style w:type="paragraph" w:styleId="Heading1">
    <w:name w:val="heading 1"/>
    <w:basedOn w:val="Normal"/>
    <w:next w:val="Normal"/>
    <w:link w:val="Heading1Char"/>
    <w:uiPriority w:val="9"/>
    <w:qFormat/>
    <w:rsid w:val="00B23EB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B0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B23EB1"/>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F05E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C58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58B6"/>
  </w:style>
  <w:style w:type="paragraph" w:styleId="Footer">
    <w:name w:val="footer"/>
    <w:basedOn w:val="Normal"/>
    <w:link w:val="FooterChar"/>
    <w:uiPriority w:val="99"/>
    <w:unhideWhenUsed/>
    <w:rsid w:val="00FC58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58B6"/>
  </w:style>
  <w:style w:type="paragraph" w:styleId="CommentText">
    <w:name w:val="annotation text"/>
    <w:basedOn w:val="Normal"/>
    <w:link w:val="CommentTextChar"/>
    <w:uiPriority w:val="99"/>
    <w:semiHidden/>
    <w:unhideWhenUsed/>
    <w:rsid w:val="00FC58B6"/>
    <w:pPr>
      <w:spacing w:line="240" w:lineRule="auto"/>
    </w:pPr>
    <w:rPr>
      <w:sz w:val="20"/>
      <w:szCs w:val="20"/>
    </w:rPr>
  </w:style>
  <w:style w:type="character" w:styleId="CommentTextChar" w:customStyle="1">
    <w:name w:val="Comment Text Char"/>
    <w:basedOn w:val="DefaultParagraphFont"/>
    <w:link w:val="CommentText"/>
    <w:uiPriority w:val="99"/>
    <w:semiHidden/>
    <w:rsid w:val="00FC58B6"/>
    <w:rPr>
      <w:sz w:val="20"/>
      <w:szCs w:val="20"/>
    </w:rPr>
  </w:style>
  <w:style w:type="character" w:styleId="CommentReference">
    <w:name w:val="annotation reference"/>
    <w:basedOn w:val="DefaultParagraphFont"/>
    <w:uiPriority w:val="99"/>
    <w:semiHidden/>
    <w:unhideWhenUsed/>
    <w:rsid w:val="00FC58B6"/>
    <w:rPr>
      <w:sz w:val="16"/>
      <w:szCs w:val="16"/>
    </w:rPr>
  </w:style>
  <w:style w:type="character" w:styleId="Heading2Char" w:customStyle="1">
    <w:name w:val="Heading 2 Char"/>
    <w:basedOn w:val="DefaultParagraphFont"/>
    <w:link w:val="Heading2"/>
    <w:uiPriority w:val="9"/>
    <w:rsid w:val="003C0B08"/>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8469D5"/>
    <w:pPr>
      <w:spacing w:after="100"/>
    </w:pPr>
  </w:style>
  <w:style w:type="paragraph" w:styleId="TOC2">
    <w:name w:val="toc 2"/>
    <w:basedOn w:val="Normal"/>
    <w:next w:val="Normal"/>
    <w:autoRedefine/>
    <w:uiPriority w:val="39"/>
    <w:unhideWhenUsed/>
    <w:rsid w:val="008469D5"/>
    <w:pPr>
      <w:spacing w:after="100"/>
      <w:ind w:left="220"/>
    </w:pPr>
  </w:style>
  <w:style w:type="character" w:styleId="Hyperlink">
    <w:name w:val="Hyperlink"/>
    <w:basedOn w:val="DefaultParagraphFont"/>
    <w:uiPriority w:val="99"/>
    <w:unhideWhenUsed/>
    <w:rsid w:val="008469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5FF8A-8C29-4932-BC80-3A38A4916B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hatakekakashilay@gmail.com</dc:creator>
  <keywords/>
  <dc:description/>
  <lastModifiedBy>Wah Khin Wah Wah Soe Myint (23671023)</lastModifiedBy>
  <revision>118</revision>
  <dcterms:created xsi:type="dcterms:W3CDTF">2022-10-18T03:29:00.0000000Z</dcterms:created>
  <dcterms:modified xsi:type="dcterms:W3CDTF">2022-10-21T11:58:23.4233300Z</dcterms:modified>
</coreProperties>
</file>